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931C" w14:textId="77777777" w:rsidR="001506C4" w:rsidRPr="004D0C0F" w:rsidRDefault="001506C4" w:rsidP="000A0697">
      <w:pPr>
        <w:rPr>
          <w:rFonts w:ascii="Arial" w:hAnsi="Arial" w:cs="Arial"/>
        </w:rPr>
      </w:pPr>
    </w:p>
    <w:p w14:paraId="7B7FB6B2" w14:textId="77777777" w:rsidR="001506C4" w:rsidRPr="004D0C0F" w:rsidRDefault="001506C4" w:rsidP="000A0697">
      <w:pPr>
        <w:rPr>
          <w:rFonts w:ascii="Arial" w:hAnsi="Arial" w:cs="Arial"/>
        </w:rPr>
      </w:pPr>
    </w:p>
    <w:p w14:paraId="64C98F28" w14:textId="4832E84A" w:rsidR="001506C4" w:rsidRPr="004D0C0F" w:rsidRDefault="004D0C0F" w:rsidP="000A0697">
      <w:pPr>
        <w:rPr>
          <w:rFonts w:ascii="Arial" w:hAnsi="Arial" w:cs="Arial"/>
          <w:b/>
          <w:bCs/>
          <w:color w:val="3B3838" w:themeColor="background2" w:themeShade="40"/>
          <w:sz w:val="32"/>
          <w:szCs w:val="32"/>
        </w:rPr>
      </w:pPr>
      <w:proofErr w:type="spellStart"/>
      <w:r w:rsidRPr="004D0C0F">
        <w:rPr>
          <w:rFonts w:ascii="Arial" w:hAnsi="Arial" w:cs="Arial"/>
          <w:b/>
          <w:bCs/>
          <w:color w:val="3B3838" w:themeColor="background2" w:themeShade="40"/>
          <w:sz w:val="32"/>
          <w:szCs w:val="32"/>
        </w:rPr>
        <w:t>DWC_VoiceAssistent</w:t>
      </w:r>
      <w:proofErr w:type="spellEnd"/>
      <w:r w:rsidRPr="004D0C0F">
        <w:rPr>
          <w:rFonts w:ascii="Arial" w:hAnsi="Arial" w:cs="Arial"/>
          <w:b/>
          <w:bCs/>
          <w:color w:val="3B3838" w:themeColor="background2" w:themeShade="40"/>
          <w:sz w:val="32"/>
          <w:szCs w:val="32"/>
        </w:rPr>
        <w:t>-Nutzungsbedingungen</w:t>
      </w:r>
    </w:p>
    <w:p w14:paraId="64062EAE" w14:textId="5C39B435" w:rsidR="004D0C0F" w:rsidRPr="004D0C0F" w:rsidRDefault="004D0C0F" w:rsidP="000A0697">
      <w:pPr>
        <w:rPr>
          <w:rFonts w:ascii="Arial" w:hAnsi="Arial" w:cs="Arial"/>
        </w:rPr>
      </w:pPr>
    </w:p>
    <w:p w14:paraId="2CC33DC8" w14:textId="389CF762" w:rsidR="004D0C0F" w:rsidRPr="004D0C0F" w:rsidRDefault="004D0C0F" w:rsidP="000A0697">
      <w:pPr>
        <w:rPr>
          <w:rFonts w:ascii="Arial" w:hAnsi="Arial" w:cs="Arial"/>
          <w:color w:val="767171" w:themeColor="background2" w:themeShade="80"/>
        </w:rPr>
      </w:pPr>
      <w:r w:rsidRPr="004D0C0F">
        <w:rPr>
          <w:rFonts w:ascii="Arial" w:hAnsi="Arial" w:cs="Arial"/>
          <w:color w:val="767171" w:themeColor="background2" w:themeShade="80"/>
        </w:rPr>
        <w:t>Zuletzt aktualisiert am 27.4.2020</w:t>
      </w:r>
    </w:p>
    <w:p w14:paraId="4F222A35" w14:textId="17D2B563" w:rsidR="004D0C0F" w:rsidRDefault="004D0C0F" w:rsidP="000A0697">
      <w:pPr>
        <w:rPr>
          <w:rFonts w:ascii="Arial" w:hAnsi="Arial" w:cs="Arial"/>
        </w:rPr>
      </w:pPr>
    </w:p>
    <w:p w14:paraId="09856172" w14:textId="77777777" w:rsidR="004D0C0F" w:rsidRPr="004D0C0F" w:rsidRDefault="004D0C0F" w:rsidP="000A0697">
      <w:pPr>
        <w:rPr>
          <w:rFonts w:ascii="Arial" w:hAnsi="Arial" w:cs="Arial"/>
        </w:rPr>
      </w:pPr>
    </w:p>
    <w:p w14:paraId="3B19066C" w14:textId="38C5893B" w:rsidR="004D0C0F" w:rsidRPr="004D0C0F" w:rsidRDefault="004D0C0F" w:rsidP="000A0697">
      <w:pPr>
        <w:rPr>
          <w:rFonts w:ascii="Arial" w:hAnsi="Arial" w:cs="Arial"/>
          <w:color w:val="767171" w:themeColor="background2" w:themeShade="80"/>
        </w:rPr>
      </w:pPr>
      <w:r w:rsidRPr="004D0C0F">
        <w:rPr>
          <w:rFonts w:ascii="Arial" w:hAnsi="Arial" w:cs="Arial"/>
          <w:color w:val="767171" w:themeColor="background2" w:themeShade="80"/>
        </w:rPr>
        <w:t xml:space="preserve">WICHTIGER HINWEIS: Bitte lese dir unsere </w:t>
      </w:r>
      <w:proofErr w:type="spellStart"/>
      <w:r w:rsidRPr="004D0C0F">
        <w:rPr>
          <w:rFonts w:ascii="Arial" w:hAnsi="Arial" w:cs="Arial"/>
          <w:color w:val="767171" w:themeColor="background2" w:themeShade="80"/>
        </w:rPr>
        <w:t>AGB’s</w:t>
      </w:r>
      <w:proofErr w:type="spellEnd"/>
      <w:r w:rsidRPr="004D0C0F">
        <w:rPr>
          <w:rFonts w:ascii="Arial" w:hAnsi="Arial" w:cs="Arial"/>
          <w:color w:val="767171" w:themeColor="background2" w:themeShade="80"/>
        </w:rPr>
        <w:t xml:space="preserve"> sorgfältig </w:t>
      </w:r>
      <w:proofErr w:type="gramStart"/>
      <w:r w:rsidRPr="004D0C0F">
        <w:rPr>
          <w:rFonts w:ascii="Arial" w:hAnsi="Arial" w:cs="Arial"/>
          <w:color w:val="767171" w:themeColor="background2" w:themeShade="80"/>
        </w:rPr>
        <w:t>durch</w:t>
      </w:r>
      <w:proofErr w:type="gramEnd"/>
      <w:r w:rsidRPr="004D0C0F">
        <w:rPr>
          <w:rFonts w:ascii="Arial" w:hAnsi="Arial" w:cs="Arial"/>
          <w:color w:val="767171" w:themeColor="background2" w:themeShade="80"/>
        </w:rPr>
        <w:t xml:space="preserve"> um spätere Konflikte zu </w:t>
      </w:r>
      <w:r>
        <w:rPr>
          <w:rFonts w:ascii="Arial" w:hAnsi="Arial" w:cs="Arial"/>
          <w:color w:val="767171" w:themeColor="background2" w:themeShade="80"/>
        </w:rPr>
        <w:t>ver</w:t>
      </w:r>
      <w:r w:rsidRPr="004D0C0F">
        <w:rPr>
          <w:rFonts w:ascii="Arial" w:hAnsi="Arial" w:cs="Arial"/>
          <w:color w:val="767171" w:themeColor="background2" w:themeShade="80"/>
        </w:rPr>
        <w:t>meiden und deine Rechtslage zu kennen.</w:t>
      </w:r>
    </w:p>
    <w:p w14:paraId="6B92374A" w14:textId="77777777" w:rsidR="00263AE4" w:rsidRPr="004D0C0F" w:rsidRDefault="00263AE4" w:rsidP="000A0697">
      <w:pPr>
        <w:rPr>
          <w:rFonts w:ascii="Arial" w:hAnsi="Arial" w:cs="Arial"/>
        </w:rPr>
      </w:pPr>
    </w:p>
    <w:p w14:paraId="770D2E76" w14:textId="2A8E4AF8" w:rsidR="00263AE4" w:rsidRPr="004D0C0F" w:rsidRDefault="00263AE4" w:rsidP="000A0697">
      <w:pPr>
        <w:rPr>
          <w:rFonts w:ascii="Arial" w:hAnsi="Arial" w:cs="Arial"/>
        </w:rPr>
      </w:pPr>
    </w:p>
    <w:p w14:paraId="2FDED201" w14:textId="5CF81B05" w:rsidR="004D0C0F" w:rsidRPr="004D0C0F" w:rsidRDefault="004D0C0F" w:rsidP="000A0697">
      <w:pPr>
        <w:rPr>
          <w:rFonts w:ascii="Arial" w:hAnsi="Arial" w:cs="Arial"/>
          <w:b/>
          <w:bCs/>
          <w:color w:val="3B3838" w:themeColor="background2" w:themeShade="40"/>
          <w:sz w:val="32"/>
          <w:szCs w:val="32"/>
        </w:rPr>
      </w:pPr>
      <w:r w:rsidRPr="004D0C0F">
        <w:rPr>
          <w:rFonts w:ascii="Arial" w:hAnsi="Arial" w:cs="Arial"/>
          <w:b/>
          <w:bCs/>
          <w:color w:val="3B3838" w:themeColor="background2" w:themeShade="40"/>
          <w:sz w:val="32"/>
          <w:szCs w:val="32"/>
        </w:rPr>
        <w:t xml:space="preserve">Einleitung und </w:t>
      </w:r>
      <w:r w:rsidRPr="004D0C0F">
        <w:rPr>
          <w:rFonts w:ascii="Arial" w:hAnsi="Arial" w:cs="Arial"/>
          <w:b/>
          <w:bCs/>
          <w:color w:val="3B3838" w:themeColor="background2" w:themeShade="40"/>
          <w:sz w:val="32"/>
          <w:szCs w:val="32"/>
        </w:rPr>
        <w:t>Akzeptieren der Bedingungen</w:t>
      </w:r>
    </w:p>
    <w:p w14:paraId="7606E9B1" w14:textId="7EE1DA81" w:rsidR="004D0C0F" w:rsidRDefault="004D0C0F" w:rsidP="000A0697">
      <w:pPr>
        <w:rPr>
          <w:rFonts w:ascii="Arial" w:hAnsi="Arial" w:cs="Arial"/>
        </w:rPr>
      </w:pPr>
    </w:p>
    <w:p w14:paraId="3BBB4D8A" w14:textId="77777777" w:rsidR="005153FC" w:rsidRPr="008228A8" w:rsidRDefault="005153FC" w:rsidP="000A0697">
      <w:pPr>
        <w:rPr>
          <w:rFonts w:ascii="Arial" w:hAnsi="Arial" w:cs="Arial"/>
          <w:color w:val="767171" w:themeColor="background2" w:themeShade="80"/>
        </w:rPr>
      </w:pPr>
      <w:r w:rsidRPr="008228A8">
        <w:rPr>
          <w:rFonts w:ascii="Arial" w:hAnsi="Arial" w:cs="Arial"/>
          <w:color w:val="767171" w:themeColor="background2" w:themeShade="80"/>
        </w:rPr>
        <w:t xml:space="preserve">Willkommen bei </w:t>
      </w:r>
      <w:proofErr w:type="spellStart"/>
      <w:r w:rsidRPr="008228A8">
        <w:rPr>
          <w:rFonts w:ascii="Arial" w:hAnsi="Arial" w:cs="Arial"/>
          <w:color w:val="767171" w:themeColor="background2" w:themeShade="80"/>
        </w:rPr>
        <w:t>DWC_VoiceAssistent</w:t>
      </w:r>
      <w:proofErr w:type="spellEnd"/>
      <w:r w:rsidRPr="008228A8">
        <w:rPr>
          <w:rFonts w:ascii="Arial" w:hAnsi="Arial" w:cs="Arial"/>
          <w:color w:val="767171" w:themeColor="background2" w:themeShade="80"/>
        </w:rPr>
        <w:t xml:space="preserve"> (DarkWolfCraft.net)</w:t>
      </w:r>
      <w:r w:rsidRPr="008228A8">
        <w:rPr>
          <w:rFonts w:ascii="Arial" w:hAnsi="Arial" w:cs="Arial"/>
          <w:color w:val="767171" w:themeColor="background2" w:themeShade="80"/>
        </w:rPr>
        <w:t>!</w:t>
      </w:r>
    </w:p>
    <w:p w14:paraId="1277D4F1" w14:textId="77777777" w:rsidR="005153FC" w:rsidRPr="008228A8" w:rsidRDefault="005153FC" w:rsidP="000A0697">
      <w:pPr>
        <w:rPr>
          <w:rFonts w:ascii="Arial" w:hAnsi="Arial" w:cs="Arial"/>
          <w:color w:val="767171" w:themeColor="background2" w:themeShade="80"/>
        </w:rPr>
      </w:pPr>
    </w:p>
    <w:p w14:paraId="63C560BA" w14:textId="6CA3DCAD" w:rsidR="00A01D85" w:rsidRPr="008228A8" w:rsidRDefault="005153FC" w:rsidP="000A0697">
      <w:pPr>
        <w:rPr>
          <w:rFonts w:ascii="Arial" w:hAnsi="Arial" w:cs="Arial"/>
          <w:color w:val="767171" w:themeColor="background2" w:themeShade="80"/>
        </w:rPr>
      </w:pPr>
      <w:r w:rsidRPr="008228A8">
        <w:rPr>
          <w:rFonts w:ascii="Arial" w:hAnsi="Arial" w:cs="Arial"/>
          <w:color w:val="767171" w:themeColor="background2" w:themeShade="80"/>
        </w:rPr>
        <w:t>Diese Nutzungsbedingungen beinhalten und umfassen unsere Datenschutzerklärung auf </w:t>
      </w:r>
      <w:hyperlink r:id="rId8" w:history="1">
        <w:r w:rsidR="00193B4B" w:rsidRPr="008228A8">
          <w:rPr>
            <w:rFonts w:ascii="Arial" w:hAnsi="Arial" w:cs="Arial"/>
            <w:color w:val="767171" w:themeColor="background2" w:themeShade="80"/>
          </w:rPr>
          <w:t>https://</w:t>
        </w:r>
        <w:r w:rsidR="00193B4B" w:rsidRPr="008228A8">
          <w:rPr>
            <w:rFonts w:ascii="Arial" w:hAnsi="Arial" w:cs="Arial"/>
            <w:color w:val="767171" w:themeColor="background2" w:themeShade="80"/>
          </w:rPr>
          <w:t>darkwolfcraft.net</w:t>
        </w:r>
        <w:r w:rsidR="00193B4B" w:rsidRPr="008228A8">
          <w:rPr>
            <w:rFonts w:ascii="Arial" w:hAnsi="Arial" w:cs="Arial"/>
            <w:color w:val="767171" w:themeColor="background2" w:themeShade="80"/>
          </w:rPr>
          <w:t>/privacy</w:t>
        </w:r>
      </w:hyperlink>
      <w:r w:rsidRPr="008228A8">
        <w:rPr>
          <w:rFonts w:ascii="Arial" w:hAnsi="Arial" w:cs="Arial"/>
          <w:color w:val="767171" w:themeColor="background2" w:themeShade="80"/>
        </w:rPr>
        <w:t xml:space="preserve"> („Datenschutzerklärung“) und stellen einen rechtsgültigen Vertrag zwischen </w:t>
      </w:r>
      <w:r w:rsidR="00A01D85" w:rsidRPr="008228A8">
        <w:rPr>
          <w:rFonts w:ascii="Arial" w:hAnsi="Arial" w:cs="Arial"/>
          <w:color w:val="767171" w:themeColor="background2" w:themeShade="80"/>
        </w:rPr>
        <w:t>DarkWolfCraft.net</w:t>
      </w:r>
      <w:r w:rsidRPr="008228A8">
        <w:rPr>
          <w:rFonts w:ascii="Arial" w:hAnsi="Arial" w:cs="Arial"/>
          <w:color w:val="767171" w:themeColor="background2" w:themeShade="80"/>
        </w:rPr>
        <w:t xml:space="preserve"> und den Endnutzern, also </w:t>
      </w:r>
      <w:r w:rsidR="00A01D85" w:rsidRPr="008228A8">
        <w:rPr>
          <w:rFonts w:ascii="Arial" w:hAnsi="Arial" w:cs="Arial"/>
          <w:color w:val="767171" w:themeColor="background2" w:themeShade="80"/>
        </w:rPr>
        <w:t>Ihnen dar.</w:t>
      </w:r>
    </w:p>
    <w:p w14:paraId="33D9CFF0" w14:textId="36B37A31" w:rsidR="00A01D85" w:rsidRPr="008228A8" w:rsidRDefault="00A01D85" w:rsidP="000A0697">
      <w:pPr>
        <w:rPr>
          <w:rFonts w:ascii="Arial" w:hAnsi="Arial" w:cs="Arial"/>
          <w:color w:val="767171" w:themeColor="background2" w:themeShade="80"/>
        </w:rPr>
      </w:pPr>
      <w:r w:rsidRPr="008228A8">
        <w:rPr>
          <w:rFonts w:ascii="Arial" w:hAnsi="Arial" w:cs="Arial"/>
          <w:color w:val="767171" w:themeColor="background2" w:themeShade="80"/>
        </w:rPr>
        <w:t>Nachfolgend werden alle Inhalte (Webseite, App und Programm) als Dienst bezeichnet und die Nutzungsbedingungen und Datenschutzerklärungen auch auf diese Inhalte bezogen.</w:t>
      </w:r>
    </w:p>
    <w:p w14:paraId="1E637B53" w14:textId="74BF659E" w:rsidR="00193B4B" w:rsidRPr="008228A8" w:rsidRDefault="00193B4B" w:rsidP="000A0697">
      <w:pPr>
        <w:rPr>
          <w:rFonts w:ascii="Arial" w:hAnsi="Arial" w:cs="Arial"/>
          <w:color w:val="767171" w:themeColor="background2" w:themeShade="80"/>
        </w:rPr>
      </w:pPr>
      <w:r w:rsidRPr="008228A8">
        <w:rPr>
          <w:rFonts w:ascii="Arial" w:hAnsi="Arial" w:cs="Arial"/>
          <w:color w:val="767171" w:themeColor="background2" w:themeShade="80"/>
        </w:rPr>
        <w:t xml:space="preserve">Ebenso bezeichnen wir unser Unternehmen DarkWolfCraft.net im </w:t>
      </w:r>
      <w:proofErr w:type="spellStart"/>
      <w:proofErr w:type="gramStart"/>
      <w:r w:rsidRPr="008228A8">
        <w:rPr>
          <w:rFonts w:ascii="Arial" w:hAnsi="Arial" w:cs="Arial"/>
          <w:color w:val="767171" w:themeColor="background2" w:themeShade="80"/>
        </w:rPr>
        <w:t>folgenden</w:t>
      </w:r>
      <w:proofErr w:type="spellEnd"/>
      <w:proofErr w:type="gramEnd"/>
      <w:r w:rsidRPr="008228A8">
        <w:rPr>
          <w:rFonts w:ascii="Arial" w:hAnsi="Arial" w:cs="Arial"/>
          <w:color w:val="767171" w:themeColor="background2" w:themeShade="80"/>
        </w:rPr>
        <w:t xml:space="preserve"> lediglich als WIR.</w:t>
      </w:r>
    </w:p>
    <w:p w14:paraId="2BA70042" w14:textId="7E4BFE2C" w:rsidR="00A01D85" w:rsidRPr="008228A8" w:rsidRDefault="00A01D85" w:rsidP="000A0697">
      <w:pPr>
        <w:rPr>
          <w:rFonts w:ascii="Arial" w:hAnsi="Arial" w:cs="Arial"/>
          <w:color w:val="767171" w:themeColor="background2" w:themeShade="80"/>
        </w:rPr>
      </w:pPr>
    </w:p>
    <w:p w14:paraId="4462D798" w14:textId="6E9366A4" w:rsidR="00A01D85" w:rsidRPr="008228A8" w:rsidRDefault="00A01D85" w:rsidP="000A0697">
      <w:pPr>
        <w:rPr>
          <w:rFonts w:ascii="Arial" w:hAnsi="Arial" w:cs="Arial"/>
          <w:color w:val="767171" w:themeColor="background2" w:themeShade="80"/>
        </w:rPr>
      </w:pPr>
      <w:r w:rsidRPr="008228A8">
        <w:rPr>
          <w:rFonts w:ascii="Arial" w:hAnsi="Arial" w:cs="Arial"/>
          <w:color w:val="767171" w:themeColor="background2" w:themeShade="80"/>
        </w:rPr>
        <w:t xml:space="preserve">Bei der Registrierung und Anmeldung erklären Sie sich mit den Datenschutzbedingungen und den </w:t>
      </w:r>
      <w:proofErr w:type="spellStart"/>
      <w:r w:rsidRPr="008228A8">
        <w:rPr>
          <w:rFonts w:ascii="Arial" w:hAnsi="Arial" w:cs="Arial"/>
          <w:color w:val="767171" w:themeColor="background2" w:themeShade="80"/>
        </w:rPr>
        <w:t>AGB’s</w:t>
      </w:r>
      <w:proofErr w:type="spellEnd"/>
      <w:r w:rsidRPr="008228A8">
        <w:rPr>
          <w:rFonts w:ascii="Arial" w:hAnsi="Arial" w:cs="Arial"/>
          <w:color w:val="767171" w:themeColor="background2" w:themeShade="80"/>
        </w:rPr>
        <w:t xml:space="preserve"> </w:t>
      </w:r>
      <w:proofErr w:type="spellStart"/>
      <w:r w:rsidRPr="008228A8">
        <w:rPr>
          <w:rFonts w:ascii="Arial" w:hAnsi="Arial" w:cs="Arial"/>
          <w:color w:val="767171" w:themeColor="background2" w:themeShade="80"/>
        </w:rPr>
        <w:t>einversanden</w:t>
      </w:r>
      <w:proofErr w:type="spellEnd"/>
      <w:r w:rsidRPr="008228A8">
        <w:rPr>
          <w:rFonts w:ascii="Arial" w:hAnsi="Arial" w:cs="Arial"/>
          <w:color w:val="767171" w:themeColor="background2" w:themeShade="80"/>
        </w:rPr>
        <w:t xml:space="preserve"> und bestätigen diese gelesen zu haben. Zudem stimmen sie zu, dass Sie mindestens 1</w:t>
      </w:r>
      <w:r w:rsidR="00193B4B" w:rsidRPr="008228A8">
        <w:rPr>
          <w:rFonts w:ascii="Arial" w:hAnsi="Arial" w:cs="Arial"/>
          <w:color w:val="767171" w:themeColor="background2" w:themeShade="80"/>
        </w:rPr>
        <w:t>2</w:t>
      </w:r>
      <w:r w:rsidRPr="008228A8">
        <w:rPr>
          <w:rFonts w:ascii="Arial" w:hAnsi="Arial" w:cs="Arial"/>
          <w:color w:val="767171" w:themeColor="background2" w:themeShade="80"/>
        </w:rPr>
        <w:t xml:space="preserve"> Jahre alt sind. Sollten Sie keine 1</w:t>
      </w:r>
      <w:r w:rsidR="00193B4B" w:rsidRPr="008228A8">
        <w:rPr>
          <w:rFonts w:ascii="Arial" w:hAnsi="Arial" w:cs="Arial"/>
          <w:color w:val="767171" w:themeColor="background2" w:themeShade="80"/>
        </w:rPr>
        <w:t>2</w:t>
      </w:r>
      <w:r w:rsidRPr="008228A8">
        <w:rPr>
          <w:rFonts w:ascii="Arial" w:hAnsi="Arial" w:cs="Arial"/>
          <w:color w:val="767171" w:themeColor="background2" w:themeShade="80"/>
        </w:rPr>
        <w:t xml:space="preserve"> Jahre alt sein benötigen wir die Zustimmung der Eltern für die Verwendung unseres Diens</w:t>
      </w:r>
      <w:r w:rsidR="00193B4B" w:rsidRPr="008228A8">
        <w:rPr>
          <w:rFonts w:ascii="Arial" w:hAnsi="Arial" w:cs="Arial"/>
          <w:color w:val="767171" w:themeColor="background2" w:themeShade="80"/>
        </w:rPr>
        <w:t>t</w:t>
      </w:r>
      <w:r w:rsidRPr="008228A8">
        <w:rPr>
          <w:rFonts w:ascii="Arial" w:hAnsi="Arial" w:cs="Arial"/>
          <w:color w:val="767171" w:themeColor="background2" w:themeShade="80"/>
        </w:rPr>
        <w:t>es.</w:t>
      </w:r>
    </w:p>
    <w:p w14:paraId="4F5E13BD" w14:textId="67281166" w:rsidR="00A01D85" w:rsidRDefault="00A01D85" w:rsidP="000A0697">
      <w:pPr>
        <w:rPr>
          <w:rFonts w:ascii="Arial" w:hAnsi="Arial" w:cs="Arial"/>
        </w:rPr>
      </w:pPr>
    </w:p>
    <w:p w14:paraId="07306ACC" w14:textId="77777777" w:rsidR="00A01D85" w:rsidRDefault="00A01D85" w:rsidP="000A0697">
      <w:pPr>
        <w:rPr>
          <w:rFonts w:ascii="Arial" w:hAnsi="Arial" w:cs="Arial"/>
        </w:rPr>
      </w:pPr>
    </w:p>
    <w:p w14:paraId="5E973D25" w14:textId="38483285" w:rsidR="005153FC" w:rsidRPr="008228A8" w:rsidRDefault="005153FC" w:rsidP="000A0697">
      <w:pPr>
        <w:rPr>
          <w:rFonts w:ascii="Arial" w:hAnsi="Arial" w:cs="Arial"/>
          <w:color w:val="767171" w:themeColor="background2" w:themeShade="80"/>
        </w:rPr>
      </w:pPr>
      <w:r w:rsidRPr="008228A8">
        <w:rPr>
          <w:rFonts w:ascii="Arial" w:hAnsi="Arial" w:cs="Arial"/>
          <w:color w:val="767171" w:themeColor="background2" w:themeShade="80"/>
        </w:rPr>
        <w:t>Das Unternehmen behält sich das Recht vor, diese Nutzungsbedingungen zu ändern oder zu aktualisieren, um unter anderem die Einhaltung geänderter Gesetze zu gewährleisten oder um</w:t>
      </w:r>
      <w:r w:rsidR="00A01D85" w:rsidRPr="008228A8">
        <w:rPr>
          <w:rFonts w:ascii="Arial" w:hAnsi="Arial" w:cs="Arial"/>
          <w:color w:val="767171" w:themeColor="background2" w:themeShade="80"/>
        </w:rPr>
        <w:t xml:space="preserve"> den Dienst und dessen Sicherheit</w:t>
      </w:r>
      <w:r w:rsidRPr="008228A8">
        <w:rPr>
          <w:rFonts w:ascii="Arial" w:hAnsi="Arial" w:cs="Arial"/>
          <w:color w:val="767171" w:themeColor="background2" w:themeShade="80"/>
        </w:rPr>
        <w:t xml:space="preserve"> zu verbessern. Sollten Änderungen dieser Art Ihre Nutzung </w:t>
      </w:r>
      <w:r w:rsidR="00A01D85" w:rsidRPr="008228A8">
        <w:rPr>
          <w:rFonts w:ascii="Arial" w:hAnsi="Arial" w:cs="Arial"/>
          <w:color w:val="767171" w:themeColor="background2" w:themeShade="80"/>
        </w:rPr>
        <w:t>des Dienstes</w:t>
      </w:r>
      <w:r w:rsidRPr="008228A8">
        <w:rPr>
          <w:rFonts w:ascii="Arial" w:hAnsi="Arial" w:cs="Arial"/>
          <w:color w:val="767171" w:themeColor="background2" w:themeShade="80"/>
        </w:rPr>
        <w:t xml:space="preserve"> oder Ihre Rechtsansprüche betreffen, werden wir Sie spätestens sieben Tage vor Inkrafttreten der Änderungen informieren. Sofern wir nichts weiter bestimmen und Sie </w:t>
      </w:r>
      <w:proofErr w:type="gramStart"/>
      <w:r w:rsidRPr="008228A8">
        <w:rPr>
          <w:rFonts w:ascii="Arial" w:hAnsi="Arial" w:cs="Arial"/>
          <w:color w:val="767171" w:themeColor="background2" w:themeShade="80"/>
        </w:rPr>
        <w:t>den Dienstes</w:t>
      </w:r>
      <w:proofErr w:type="gramEnd"/>
      <w:r w:rsidRPr="008228A8">
        <w:rPr>
          <w:rFonts w:ascii="Arial" w:hAnsi="Arial" w:cs="Arial"/>
          <w:color w:val="767171" w:themeColor="background2" w:themeShade="80"/>
        </w:rPr>
        <w:t xml:space="preserve"> nach Inkrafttreten einer Änderung fortgesetzt nutzen, erklären Sie sich stillschweigend mit den Änderungen einverstanden. Wenn Sie einer Änderung widersprechen wollen, ist es erforderlich, dass Sie auf die Nutzung des Dienstes verzichten.</w:t>
      </w:r>
    </w:p>
    <w:p w14:paraId="2F7772CE" w14:textId="147C0468" w:rsidR="005B5C7C" w:rsidRDefault="005B5C7C" w:rsidP="000A0697">
      <w:pPr>
        <w:rPr>
          <w:rFonts w:ascii="Arial" w:hAnsi="Arial" w:cs="Arial"/>
        </w:rPr>
      </w:pPr>
    </w:p>
    <w:p w14:paraId="74C1CCC4" w14:textId="49D963E1" w:rsidR="005B5C7C" w:rsidRDefault="005B5C7C" w:rsidP="000A0697">
      <w:pPr>
        <w:rPr>
          <w:rFonts w:ascii="Arial" w:hAnsi="Arial" w:cs="Arial"/>
        </w:rPr>
      </w:pPr>
    </w:p>
    <w:p w14:paraId="33D97F23" w14:textId="7E9E62C1" w:rsidR="005B5C7C" w:rsidRDefault="005B5C7C" w:rsidP="000A0697">
      <w:pPr>
        <w:rPr>
          <w:rFonts w:ascii="Arial" w:hAnsi="Arial" w:cs="Arial"/>
        </w:rPr>
      </w:pPr>
    </w:p>
    <w:p w14:paraId="1D3F7CE1" w14:textId="77777777" w:rsidR="008228A8" w:rsidRDefault="008228A8" w:rsidP="000A0697">
      <w:pPr>
        <w:rPr>
          <w:rFonts w:ascii="Arial" w:hAnsi="Arial" w:cs="Arial"/>
        </w:rPr>
      </w:pPr>
    </w:p>
    <w:p w14:paraId="17B03CF9" w14:textId="4BA09AB1" w:rsidR="00017334" w:rsidRPr="005B5C7C" w:rsidRDefault="00017334" w:rsidP="00017334">
      <w:pPr>
        <w:rPr>
          <w:rFonts w:ascii="Arial" w:hAnsi="Arial" w:cs="Arial"/>
          <w:b/>
          <w:bCs/>
          <w:color w:val="3B3838" w:themeColor="background2" w:themeShade="40"/>
          <w:sz w:val="32"/>
          <w:szCs w:val="32"/>
        </w:rPr>
      </w:pPr>
      <w:r w:rsidRPr="005B5C7C">
        <w:rPr>
          <w:rFonts w:ascii="Arial" w:hAnsi="Arial" w:cs="Arial"/>
          <w:b/>
          <w:bCs/>
          <w:color w:val="3B3838" w:themeColor="background2" w:themeShade="40"/>
          <w:sz w:val="32"/>
          <w:szCs w:val="32"/>
        </w:rPr>
        <w:t>Nutzungs</w:t>
      </w:r>
      <w:r>
        <w:rPr>
          <w:rFonts w:ascii="Arial" w:hAnsi="Arial" w:cs="Arial"/>
          <w:b/>
          <w:bCs/>
          <w:color w:val="3B3838" w:themeColor="background2" w:themeShade="40"/>
          <w:sz w:val="32"/>
          <w:szCs w:val="32"/>
        </w:rPr>
        <w:t>recht am Dienst</w:t>
      </w:r>
    </w:p>
    <w:p w14:paraId="2939EEDB" w14:textId="44C6E15F" w:rsidR="005B5C7C" w:rsidRDefault="005B5C7C" w:rsidP="000A0697">
      <w:pPr>
        <w:rPr>
          <w:rFonts w:ascii="Arial" w:hAnsi="Arial" w:cs="Arial"/>
        </w:rPr>
      </w:pPr>
    </w:p>
    <w:p w14:paraId="1CC0D72D" w14:textId="0F836FF9" w:rsidR="00193B4B" w:rsidRPr="008228A8" w:rsidRDefault="00193B4B" w:rsidP="000A0697">
      <w:pPr>
        <w:rPr>
          <w:rFonts w:ascii="Arial" w:hAnsi="Arial" w:cs="Arial"/>
          <w:color w:val="767171" w:themeColor="background2" w:themeShade="80"/>
        </w:rPr>
      </w:pPr>
      <w:r w:rsidRPr="008228A8">
        <w:rPr>
          <w:rFonts w:ascii="Arial" w:hAnsi="Arial" w:cs="Arial"/>
          <w:color w:val="767171" w:themeColor="background2" w:themeShade="80"/>
        </w:rPr>
        <w:t xml:space="preserve">Unser Dienst ermöglicht es ihnen Inhalte von </w:t>
      </w:r>
      <w:proofErr w:type="gramStart"/>
      <w:r w:rsidRPr="008228A8">
        <w:rPr>
          <w:rFonts w:ascii="Arial" w:hAnsi="Arial" w:cs="Arial"/>
          <w:color w:val="767171" w:themeColor="background2" w:themeShade="80"/>
        </w:rPr>
        <w:t>uns  und</w:t>
      </w:r>
      <w:proofErr w:type="gramEnd"/>
      <w:r w:rsidRPr="008228A8">
        <w:rPr>
          <w:rFonts w:ascii="Arial" w:hAnsi="Arial" w:cs="Arial"/>
          <w:color w:val="767171" w:themeColor="background2" w:themeShade="80"/>
        </w:rPr>
        <w:t xml:space="preserve"> von Dritten zu nutzen,</w:t>
      </w:r>
    </w:p>
    <w:p w14:paraId="690E60F0" w14:textId="13201153" w:rsidR="00193B4B" w:rsidRPr="008228A8" w:rsidRDefault="00193B4B" w:rsidP="000A0697">
      <w:pPr>
        <w:rPr>
          <w:rFonts w:ascii="Arial" w:hAnsi="Arial" w:cs="Arial"/>
          <w:color w:val="767171" w:themeColor="background2" w:themeShade="80"/>
        </w:rPr>
      </w:pPr>
      <w:r w:rsidRPr="008228A8">
        <w:rPr>
          <w:rFonts w:ascii="Arial" w:hAnsi="Arial" w:cs="Arial"/>
          <w:color w:val="767171" w:themeColor="background2" w:themeShade="80"/>
        </w:rPr>
        <w:t>dabei ist es egal ob es sich um ein Wetter Plugin, Messenger etc. handelt.</w:t>
      </w:r>
    </w:p>
    <w:p w14:paraId="50455845" w14:textId="0F727453" w:rsidR="004F20F5" w:rsidRPr="008228A8" w:rsidRDefault="004F20F5" w:rsidP="000A0697">
      <w:pPr>
        <w:rPr>
          <w:rFonts w:ascii="Arial" w:hAnsi="Arial" w:cs="Arial"/>
          <w:color w:val="767171" w:themeColor="background2" w:themeShade="80"/>
        </w:rPr>
      </w:pPr>
      <w:r w:rsidRPr="008228A8">
        <w:rPr>
          <w:rFonts w:ascii="Arial" w:hAnsi="Arial" w:cs="Arial"/>
          <w:color w:val="767171" w:themeColor="background2" w:themeShade="80"/>
        </w:rPr>
        <w:t>Ebenso gibt es auf unserem Dienst sowohl kostenpflichtige Inhalte als auch kostenlose Inhalte, welche sie erwerben können.</w:t>
      </w:r>
    </w:p>
    <w:p w14:paraId="465DECF6" w14:textId="50EE7D36" w:rsidR="00193B4B" w:rsidRPr="008228A8" w:rsidRDefault="00193B4B" w:rsidP="000A0697">
      <w:pPr>
        <w:rPr>
          <w:rFonts w:ascii="Arial" w:hAnsi="Arial" w:cs="Arial"/>
          <w:color w:val="767171" w:themeColor="background2" w:themeShade="80"/>
        </w:rPr>
      </w:pPr>
      <w:r w:rsidRPr="008228A8">
        <w:rPr>
          <w:rFonts w:ascii="Arial" w:hAnsi="Arial" w:cs="Arial"/>
          <w:color w:val="767171" w:themeColor="background2" w:themeShade="80"/>
        </w:rPr>
        <w:t>Es wird Ihnen ermöglicht an öffentlichen Sozial-</w:t>
      </w:r>
      <w:proofErr w:type="spellStart"/>
      <w:r w:rsidRPr="008228A8">
        <w:rPr>
          <w:rFonts w:ascii="Arial" w:hAnsi="Arial" w:cs="Arial"/>
          <w:color w:val="767171" w:themeColor="background2" w:themeShade="80"/>
        </w:rPr>
        <w:t>Platformen</w:t>
      </w:r>
      <w:proofErr w:type="spellEnd"/>
      <w:r w:rsidRPr="008228A8">
        <w:rPr>
          <w:rFonts w:ascii="Arial" w:hAnsi="Arial" w:cs="Arial"/>
          <w:color w:val="767171" w:themeColor="background2" w:themeShade="80"/>
        </w:rPr>
        <w:t xml:space="preserve"> teilzunehmen und sich somit mit anderen Leuten in Kontakt zu bringen.</w:t>
      </w:r>
    </w:p>
    <w:p w14:paraId="68465390" w14:textId="74B33667" w:rsidR="004F20F5" w:rsidRPr="008228A8" w:rsidRDefault="004F20F5" w:rsidP="000A0697">
      <w:pPr>
        <w:rPr>
          <w:rFonts w:ascii="Arial" w:hAnsi="Arial" w:cs="Arial"/>
          <w:color w:val="767171" w:themeColor="background2" w:themeShade="80"/>
        </w:rPr>
      </w:pPr>
      <w:r w:rsidRPr="008228A8">
        <w:rPr>
          <w:rFonts w:ascii="Arial" w:hAnsi="Arial" w:cs="Arial"/>
          <w:color w:val="767171" w:themeColor="background2" w:themeShade="80"/>
        </w:rPr>
        <w:t xml:space="preserve">Jedes Plugin wird von uns Lizensiert und unterliegt unseren </w:t>
      </w:r>
      <w:proofErr w:type="spellStart"/>
      <w:r w:rsidRPr="008228A8">
        <w:rPr>
          <w:rFonts w:ascii="Arial" w:hAnsi="Arial" w:cs="Arial"/>
          <w:color w:val="767171" w:themeColor="background2" w:themeShade="80"/>
        </w:rPr>
        <w:t>AGB’s</w:t>
      </w:r>
      <w:proofErr w:type="spellEnd"/>
      <w:r w:rsidRPr="008228A8">
        <w:rPr>
          <w:rFonts w:ascii="Arial" w:hAnsi="Arial" w:cs="Arial"/>
          <w:color w:val="767171" w:themeColor="background2" w:themeShade="80"/>
        </w:rPr>
        <w:t>.</w:t>
      </w:r>
    </w:p>
    <w:p w14:paraId="0BF6CB69" w14:textId="77777777" w:rsidR="004F20F5" w:rsidRPr="008228A8" w:rsidRDefault="004F20F5" w:rsidP="000A0697">
      <w:pPr>
        <w:rPr>
          <w:rFonts w:ascii="Arial" w:hAnsi="Arial" w:cs="Arial"/>
          <w:color w:val="767171" w:themeColor="background2" w:themeShade="80"/>
        </w:rPr>
      </w:pPr>
      <w:r w:rsidRPr="008228A8">
        <w:rPr>
          <w:rFonts w:ascii="Arial" w:hAnsi="Arial" w:cs="Arial"/>
          <w:color w:val="767171" w:themeColor="background2" w:themeShade="80"/>
        </w:rPr>
        <w:t xml:space="preserve">Dies bedeutet sie erklären sich mit </w:t>
      </w:r>
      <w:proofErr w:type="spellStart"/>
      <w:r w:rsidRPr="008228A8">
        <w:rPr>
          <w:rFonts w:ascii="Arial" w:hAnsi="Arial" w:cs="Arial"/>
          <w:color w:val="767171" w:themeColor="background2" w:themeShade="80"/>
        </w:rPr>
        <w:t>verwendung</w:t>
      </w:r>
      <w:proofErr w:type="spellEnd"/>
      <w:r w:rsidRPr="008228A8">
        <w:rPr>
          <w:rFonts w:ascii="Arial" w:hAnsi="Arial" w:cs="Arial"/>
          <w:color w:val="767171" w:themeColor="background2" w:themeShade="80"/>
        </w:rPr>
        <w:t xml:space="preserve"> des Programms oder des Plugins damit einverstanden dies nicht</w:t>
      </w:r>
    </w:p>
    <w:p w14:paraId="3B9C5796" w14:textId="77777777" w:rsidR="004F20F5" w:rsidRPr="008228A8" w:rsidRDefault="004F20F5" w:rsidP="000A0697">
      <w:pPr>
        <w:rPr>
          <w:rFonts w:ascii="Arial" w:hAnsi="Arial" w:cs="Arial"/>
          <w:color w:val="767171" w:themeColor="background2" w:themeShade="80"/>
        </w:rPr>
      </w:pPr>
      <w:r w:rsidRPr="008228A8">
        <w:rPr>
          <w:rFonts w:ascii="Arial" w:hAnsi="Arial" w:cs="Arial"/>
          <w:color w:val="767171" w:themeColor="background2" w:themeShade="80"/>
        </w:rPr>
        <w:t>*unterlizenzieren</w:t>
      </w:r>
    </w:p>
    <w:p w14:paraId="5260B076" w14:textId="77777777" w:rsidR="004F20F5" w:rsidRPr="008228A8" w:rsidRDefault="004F20F5" w:rsidP="000A0697">
      <w:pPr>
        <w:rPr>
          <w:rFonts w:ascii="Arial" w:hAnsi="Arial" w:cs="Arial"/>
          <w:color w:val="767171" w:themeColor="background2" w:themeShade="80"/>
        </w:rPr>
      </w:pPr>
      <w:r w:rsidRPr="008228A8">
        <w:rPr>
          <w:rFonts w:ascii="Arial" w:hAnsi="Arial" w:cs="Arial"/>
          <w:color w:val="767171" w:themeColor="background2" w:themeShade="80"/>
        </w:rPr>
        <w:t>* zu verkaufen</w:t>
      </w:r>
    </w:p>
    <w:p w14:paraId="4B7877D7" w14:textId="77777777" w:rsidR="004F20F5" w:rsidRPr="008228A8" w:rsidRDefault="004F20F5" w:rsidP="000A0697">
      <w:pPr>
        <w:rPr>
          <w:rFonts w:ascii="Arial" w:hAnsi="Arial" w:cs="Arial"/>
          <w:color w:val="767171" w:themeColor="background2" w:themeShade="80"/>
        </w:rPr>
      </w:pPr>
      <w:r w:rsidRPr="008228A8">
        <w:rPr>
          <w:rFonts w:ascii="Arial" w:hAnsi="Arial" w:cs="Arial"/>
          <w:color w:val="767171" w:themeColor="background2" w:themeShade="80"/>
        </w:rPr>
        <w:t>* zu veröffentlichen</w:t>
      </w:r>
    </w:p>
    <w:p w14:paraId="3B722C2F" w14:textId="77777777" w:rsidR="004F20F5" w:rsidRPr="008228A8" w:rsidRDefault="004F20F5" w:rsidP="000A0697">
      <w:pPr>
        <w:rPr>
          <w:rFonts w:ascii="Arial" w:hAnsi="Arial" w:cs="Arial"/>
          <w:color w:val="767171" w:themeColor="background2" w:themeShade="80"/>
        </w:rPr>
      </w:pPr>
      <w:r w:rsidRPr="008228A8">
        <w:rPr>
          <w:rFonts w:ascii="Arial" w:hAnsi="Arial" w:cs="Arial"/>
          <w:color w:val="767171" w:themeColor="background2" w:themeShade="80"/>
        </w:rPr>
        <w:t>* zu teilen</w:t>
      </w:r>
    </w:p>
    <w:p w14:paraId="24A665BA" w14:textId="77777777" w:rsidR="004F20F5" w:rsidRPr="008228A8" w:rsidRDefault="004F20F5" w:rsidP="000A0697">
      <w:pPr>
        <w:rPr>
          <w:rFonts w:ascii="Arial" w:hAnsi="Arial" w:cs="Arial"/>
          <w:color w:val="767171" w:themeColor="background2" w:themeShade="80"/>
        </w:rPr>
      </w:pPr>
      <w:r w:rsidRPr="008228A8">
        <w:rPr>
          <w:rFonts w:ascii="Arial" w:hAnsi="Arial" w:cs="Arial"/>
          <w:color w:val="767171" w:themeColor="background2" w:themeShade="80"/>
        </w:rPr>
        <w:t xml:space="preserve">* </w:t>
      </w:r>
      <w:proofErr w:type="spellStart"/>
      <w:r w:rsidRPr="008228A8">
        <w:rPr>
          <w:rFonts w:ascii="Arial" w:hAnsi="Arial" w:cs="Arial"/>
          <w:color w:val="767171" w:themeColor="background2" w:themeShade="80"/>
        </w:rPr>
        <w:t>Lizensen</w:t>
      </w:r>
      <w:proofErr w:type="spellEnd"/>
      <w:r w:rsidRPr="008228A8">
        <w:rPr>
          <w:rFonts w:ascii="Arial" w:hAnsi="Arial" w:cs="Arial"/>
          <w:color w:val="767171" w:themeColor="background2" w:themeShade="80"/>
        </w:rPr>
        <w:t xml:space="preserve"> zu umgehen</w:t>
      </w:r>
    </w:p>
    <w:p w14:paraId="1A3B04B5" w14:textId="3AF30843" w:rsidR="004F20F5" w:rsidRPr="008228A8" w:rsidRDefault="004F20F5" w:rsidP="000A0697">
      <w:pPr>
        <w:rPr>
          <w:rFonts w:ascii="Arial" w:hAnsi="Arial" w:cs="Arial"/>
          <w:color w:val="767171" w:themeColor="background2" w:themeShade="80"/>
        </w:rPr>
      </w:pPr>
      <w:r w:rsidRPr="008228A8">
        <w:rPr>
          <w:rFonts w:ascii="Arial" w:hAnsi="Arial" w:cs="Arial"/>
          <w:color w:val="767171" w:themeColor="background2" w:themeShade="80"/>
        </w:rPr>
        <w:t>* Änderungen vorzunehmen</w:t>
      </w:r>
    </w:p>
    <w:p w14:paraId="1890BB66" w14:textId="351F6730" w:rsidR="004F20F5" w:rsidRPr="008228A8" w:rsidRDefault="004F20F5" w:rsidP="000A0697">
      <w:pPr>
        <w:rPr>
          <w:rFonts w:ascii="Arial" w:hAnsi="Arial" w:cs="Arial"/>
          <w:color w:val="767171" w:themeColor="background2" w:themeShade="80"/>
        </w:rPr>
      </w:pPr>
      <w:r w:rsidRPr="008228A8">
        <w:rPr>
          <w:rFonts w:ascii="Arial" w:hAnsi="Arial" w:cs="Arial"/>
          <w:color w:val="767171" w:themeColor="background2" w:themeShade="80"/>
        </w:rPr>
        <w:t>* zu übertragen</w:t>
      </w:r>
    </w:p>
    <w:p w14:paraId="10C67023" w14:textId="3751E180" w:rsidR="004F20F5" w:rsidRPr="008228A8" w:rsidRDefault="004F20F5" w:rsidP="000A0697">
      <w:pPr>
        <w:rPr>
          <w:rFonts w:ascii="Arial" w:hAnsi="Arial" w:cs="Arial"/>
          <w:color w:val="767171" w:themeColor="background2" w:themeShade="80"/>
        </w:rPr>
      </w:pPr>
      <w:r w:rsidRPr="008228A8">
        <w:rPr>
          <w:rFonts w:ascii="Arial" w:hAnsi="Arial" w:cs="Arial"/>
          <w:color w:val="767171" w:themeColor="background2" w:themeShade="80"/>
        </w:rPr>
        <w:t>* den Quellcode zu ermitteln</w:t>
      </w:r>
    </w:p>
    <w:p w14:paraId="5B44BFA5" w14:textId="723EA5A2" w:rsidR="004F20F5" w:rsidRPr="008228A8" w:rsidRDefault="004F20F5" w:rsidP="000A0697">
      <w:pPr>
        <w:rPr>
          <w:rFonts w:ascii="Arial" w:hAnsi="Arial" w:cs="Arial"/>
          <w:color w:val="767171" w:themeColor="background2" w:themeShade="80"/>
        </w:rPr>
      </w:pPr>
      <w:r w:rsidRPr="008228A8">
        <w:rPr>
          <w:rFonts w:ascii="Arial" w:hAnsi="Arial" w:cs="Arial"/>
          <w:color w:val="767171" w:themeColor="background2" w:themeShade="80"/>
        </w:rPr>
        <w:t xml:space="preserve">* nicht </w:t>
      </w:r>
      <w:proofErr w:type="spellStart"/>
      <w:r w:rsidRPr="008228A8">
        <w:rPr>
          <w:rFonts w:ascii="Arial" w:hAnsi="Arial" w:cs="Arial"/>
          <w:color w:val="767171" w:themeColor="background2" w:themeShade="80"/>
        </w:rPr>
        <w:t>decompilieren</w:t>
      </w:r>
      <w:proofErr w:type="spellEnd"/>
    </w:p>
    <w:p w14:paraId="686521DF" w14:textId="071DB7D1" w:rsidR="004F20F5" w:rsidRPr="008228A8" w:rsidRDefault="004F20F5" w:rsidP="000A0697">
      <w:pPr>
        <w:rPr>
          <w:rFonts w:ascii="Arial" w:hAnsi="Arial" w:cs="Arial"/>
          <w:color w:val="767171" w:themeColor="background2" w:themeShade="80"/>
        </w:rPr>
      </w:pPr>
      <w:r w:rsidRPr="008228A8">
        <w:rPr>
          <w:rFonts w:ascii="Arial" w:hAnsi="Arial" w:cs="Arial"/>
          <w:color w:val="767171" w:themeColor="background2" w:themeShade="80"/>
        </w:rPr>
        <w:t>* Keine schädlichen Inhalte zu veröffentlichen</w:t>
      </w:r>
    </w:p>
    <w:p w14:paraId="1A218174" w14:textId="51C15C23" w:rsidR="004F20F5" w:rsidRPr="008228A8" w:rsidRDefault="004F20F5" w:rsidP="000A0697">
      <w:pPr>
        <w:rPr>
          <w:rFonts w:ascii="Arial" w:hAnsi="Arial" w:cs="Arial"/>
          <w:color w:val="767171" w:themeColor="background2" w:themeShade="80"/>
        </w:rPr>
      </w:pPr>
      <w:r w:rsidRPr="008228A8">
        <w:rPr>
          <w:rFonts w:ascii="Arial" w:hAnsi="Arial" w:cs="Arial"/>
          <w:color w:val="767171" w:themeColor="background2" w:themeShade="80"/>
        </w:rPr>
        <w:t xml:space="preserve">* Den Dienst hacken oder </w:t>
      </w:r>
      <w:proofErr w:type="spellStart"/>
      <w:r w:rsidRPr="008228A8">
        <w:rPr>
          <w:rFonts w:ascii="Arial" w:hAnsi="Arial" w:cs="Arial"/>
          <w:color w:val="767171" w:themeColor="background2" w:themeShade="80"/>
        </w:rPr>
        <w:t>Ddosen</w:t>
      </w:r>
      <w:proofErr w:type="spellEnd"/>
    </w:p>
    <w:p w14:paraId="01F89964" w14:textId="770D9C4E" w:rsidR="004F20F5" w:rsidRPr="008228A8" w:rsidRDefault="004F20F5" w:rsidP="000A0697">
      <w:pPr>
        <w:rPr>
          <w:rFonts w:ascii="Arial" w:hAnsi="Arial" w:cs="Arial"/>
          <w:color w:val="767171" w:themeColor="background2" w:themeShade="80"/>
        </w:rPr>
      </w:pPr>
      <w:r w:rsidRPr="008228A8">
        <w:rPr>
          <w:rFonts w:ascii="Arial" w:hAnsi="Arial" w:cs="Arial"/>
          <w:color w:val="767171" w:themeColor="background2" w:themeShade="80"/>
        </w:rPr>
        <w:t>* Kein Mining oder andere Datensammlung verwenden</w:t>
      </w:r>
    </w:p>
    <w:p w14:paraId="2A5FACDA" w14:textId="3376F4E6" w:rsidR="004F20F5" w:rsidRDefault="004F20F5" w:rsidP="000A0697">
      <w:pPr>
        <w:rPr>
          <w:rFonts w:ascii="Arial" w:hAnsi="Arial" w:cs="Arial"/>
        </w:rPr>
      </w:pPr>
    </w:p>
    <w:p w14:paraId="759DDCE4" w14:textId="442FFFA7" w:rsidR="004F20F5" w:rsidRDefault="004F20F5" w:rsidP="000A0697">
      <w:pPr>
        <w:rPr>
          <w:rFonts w:ascii="Arial" w:hAnsi="Arial" w:cs="Arial"/>
        </w:rPr>
      </w:pPr>
    </w:p>
    <w:p w14:paraId="14425CCA" w14:textId="5DD0E86D" w:rsidR="004F20F5" w:rsidRPr="008228A8" w:rsidRDefault="004F20F5" w:rsidP="008228A8">
      <w:pPr>
        <w:rPr>
          <w:rFonts w:ascii="Arial" w:hAnsi="Arial" w:cs="Arial"/>
          <w:color w:val="767171" w:themeColor="background2" w:themeShade="80"/>
        </w:rPr>
      </w:pPr>
      <w:r w:rsidRPr="008228A8">
        <w:rPr>
          <w:rFonts w:ascii="Arial" w:hAnsi="Arial" w:cs="Arial"/>
          <w:color w:val="767171" w:themeColor="background2" w:themeShade="80"/>
        </w:rPr>
        <w:t xml:space="preserve">Sie erhalten für </w:t>
      </w:r>
      <w:r w:rsidR="008228A8" w:rsidRPr="008228A8">
        <w:rPr>
          <w:rFonts w:ascii="Arial" w:hAnsi="Arial" w:cs="Arial"/>
          <w:color w:val="767171" w:themeColor="background2" w:themeShade="80"/>
        </w:rPr>
        <w:t xml:space="preserve">die Einhaltung unserer </w:t>
      </w:r>
      <w:proofErr w:type="spellStart"/>
      <w:r w:rsidR="008228A8" w:rsidRPr="008228A8">
        <w:rPr>
          <w:rFonts w:ascii="Arial" w:hAnsi="Arial" w:cs="Arial"/>
          <w:color w:val="767171" w:themeColor="background2" w:themeShade="80"/>
        </w:rPr>
        <w:t>AGB’s</w:t>
      </w:r>
      <w:proofErr w:type="spellEnd"/>
      <w:r w:rsidR="008228A8" w:rsidRPr="008228A8">
        <w:rPr>
          <w:rFonts w:ascii="Arial" w:hAnsi="Arial" w:cs="Arial"/>
          <w:color w:val="767171" w:themeColor="background2" w:themeShade="80"/>
        </w:rPr>
        <w:t xml:space="preserve"> </w:t>
      </w:r>
      <w:r w:rsidRPr="008228A8">
        <w:rPr>
          <w:rFonts w:ascii="Arial" w:hAnsi="Arial" w:cs="Arial"/>
          <w:color w:val="767171" w:themeColor="background2" w:themeShade="80"/>
        </w:rPr>
        <w:t xml:space="preserve">im Gegenzug </w:t>
      </w:r>
      <w:r w:rsidR="008228A8" w:rsidRPr="008228A8">
        <w:rPr>
          <w:rFonts w:ascii="Arial" w:hAnsi="Arial" w:cs="Arial"/>
          <w:color w:val="767171" w:themeColor="background2" w:themeShade="80"/>
        </w:rPr>
        <w:t xml:space="preserve">ein </w:t>
      </w:r>
      <w:proofErr w:type="spellStart"/>
      <w:r w:rsidR="008228A8" w:rsidRPr="008228A8">
        <w:rPr>
          <w:rFonts w:ascii="Arial" w:hAnsi="Arial" w:cs="Arial"/>
          <w:color w:val="767171" w:themeColor="background2" w:themeShade="80"/>
        </w:rPr>
        <w:t>Nutzungs</w:t>
      </w:r>
      <w:proofErr w:type="spellEnd"/>
      <w:r w:rsidR="008228A8" w:rsidRPr="008228A8">
        <w:rPr>
          <w:rFonts w:ascii="Arial" w:hAnsi="Arial" w:cs="Arial"/>
          <w:color w:val="767171" w:themeColor="background2" w:themeShade="80"/>
        </w:rPr>
        <w:t xml:space="preserve"> und Zugriffs Recht.</w:t>
      </w:r>
    </w:p>
    <w:p w14:paraId="69D23FF0" w14:textId="237515C5" w:rsidR="00017334" w:rsidRPr="008228A8" w:rsidRDefault="008228A8" w:rsidP="00017334">
      <w:pPr>
        <w:pStyle w:val="StandardWeb"/>
        <w:shd w:val="clear" w:color="auto" w:fill="FFFFFF"/>
        <w:spacing w:before="300" w:beforeAutospacing="0" w:after="0" w:afterAutospacing="0"/>
        <w:textAlignment w:val="baseline"/>
        <w:rPr>
          <w:rFonts w:ascii="Arial" w:hAnsi="Arial" w:cs="Arial"/>
          <w:color w:val="767171" w:themeColor="background2" w:themeShade="80"/>
          <w:szCs w:val="20"/>
        </w:rPr>
      </w:pPr>
      <w:r w:rsidRPr="008228A8">
        <w:rPr>
          <w:rFonts w:ascii="Arial" w:hAnsi="Arial" w:cs="Arial"/>
          <w:color w:val="767171" w:themeColor="background2" w:themeShade="80"/>
          <w:szCs w:val="20"/>
        </w:rPr>
        <w:t>Wir behalten uns</w:t>
      </w:r>
      <w:r w:rsidR="00017334" w:rsidRPr="008228A8">
        <w:rPr>
          <w:rFonts w:ascii="Arial" w:hAnsi="Arial" w:cs="Arial"/>
          <w:color w:val="767171" w:themeColor="background2" w:themeShade="80"/>
          <w:szCs w:val="20"/>
        </w:rPr>
        <w:t xml:space="preserve"> das Recht vor, den Dienst (oder Teile davon) mit oder ohne Vorankündigung vorübergehend oder dauerhaft zu ändern oder einzustellen. Das Unternehmen behält sich das Recht vor, jedem Nutzer den Zugang zu den Diensten ohne Vorankündigung und aus beliebigen Gründen zu verweigern, einschließlich, aber nicht beschränkt auf Verstöße gegen diese Bedingungen. Bei Verstoß gegen diese Bedingungen </w:t>
      </w:r>
      <w:r w:rsidRPr="008228A8">
        <w:rPr>
          <w:rFonts w:ascii="Arial" w:hAnsi="Arial" w:cs="Arial"/>
          <w:color w:val="767171" w:themeColor="background2" w:themeShade="80"/>
          <w:szCs w:val="20"/>
        </w:rPr>
        <w:t>behalten wir uns</w:t>
      </w:r>
      <w:r w:rsidR="00017334" w:rsidRPr="008228A8">
        <w:rPr>
          <w:rFonts w:ascii="Arial" w:hAnsi="Arial" w:cs="Arial"/>
          <w:color w:val="767171" w:themeColor="background2" w:themeShade="80"/>
          <w:szCs w:val="20"/>
        </w:rPr>
        <w:t xml:space="preserve"> das Recht vor, eine Verwarnung bezüglich eines Verstoßes auszusprechen oder Accounts, die von Ihnen über den Dienst erstellt wurden, sofort zu sperren oder zu löschen. Sie erklären sich damit einverstanden, dass das Unternehmen Ihre/n Account(s) sperren oder löschen kann, ohne Sie vorher darüber in Kenntnis setzen zu müssen.</w:t>
      </w:r>
    </w:p>
    <w:p w14:paraId="055D781D" w14:textId="6DD5A030" w:rsidR="00017334" w:rsidRDefault="00017334" w:rsidP="000A0697">
      <w:pPr>
        <w:rPr>
          <w:rFonts w:ascii="Arial" w:hAnsi="Arial" w:cs="Arial"/>
          <w:b/>
          <w:bCs/>
          <w:color w:val="3B3838" w:themeColor="background2" w:themeShade="40"/>
          <w:sz w:val="32"/>
          <w:szCs w:val="32"/>
        </w:rPr>
      </w:pPr>
    </w:p>
    <w:p w14:paraId="376F3F5C" w14:textId="77777777" w:rsidR="00017334" w:rsidRPr="005B5C7C" w:rsidRDefault="00017334" w:rsidP="000A0697">
      <w:pPr>
        <w:rPr>
          <w:rFonts w:ascii="Arial" w:hAnsi="Arial" w:cs="Arial"/>
          <w:b/>
          <w:bCs/>
          <w:color w:val="3B3838" w:themeColor="background2" w:themeShade="40"/>
          <w:sz w:val="32"/>
          <w:szCs w:val="32"/>
        </w:rPr>
      </w:pPr>
    </w:p>
    <w:p w14:paraId="20D2EB74" w14:textId="77777777" w:rsidR="008228A8" w:rsidRDefault="008228A8" w:rsidP="000A0697">
      <w:pPr>
        <w:rPr>
          <w:rFonts w:ascii="Arial" w:hAnsi="Arial" w:cs="Arial"/>
          <w:b/>
          <w:bCs/>
          <w:color w:val="3B3838" w:themeColor="background2" w:themeShade="40"/>
          <w:sz w:val="32"/>
          <w:szCs w:val="32"/>
        </w:rPr>
      </w:pPr>
    </w:p>
    <w:p w14:paraId="64621615" w14:textId="4B734961" w:rsidR="00530FB2" w:rsidRDefault="000A0697" w:rsidP="000A0697">
      <w:pPr>
        <w:rPr>
          <w:rFonts w:ascii="Arial" w:hAnsi="Arial" w:cs="Arial"/>
          <w:b/>
          <w:bCs/>
          <w:color w:val="3B3838" w:themeColor="background2" w:themeShade="40"/>
          <w:sz w:val="32"/>
          <w:szCs w:val="32"/>
        </w:rPr>
      </w:pPr>
      <w:r w:rsidRPr="005B5C7C">
        <w:rPr>
          <w:rFonts w:ascii="Arial" w:hAnsi="Arial" w:cs="Arial"/>
          <w:b/>
          <w:bCs/>
          <w:color w:val="3B3838" w:themeColor="background2" w:themeShade="40"/>
          <w:sz w:val="32"/>
          <w:szCs w:val="32"/>
        </w:rPr>
        <w:t>Urheber</w:t>
      </w:r>
      <w:r w:rsidR="00017334">
        <w:rPr>
          <w:rFonts w:ascii="Arial" w:hAnsi="Arial" w:cs="Arial"/>
          <w:b/>
          <w:bCs/>
          <w:color w:val="3B3838" w:themeColor="background2" w:themeShade="40"/>
          <w:sz w:val="32"/>
          <w:szCs w:val="32"/>
        </w:rPr>
        <w:t>recht</w:t>
      </w:r>
    </w:p>
    <w:p w14:paraId="0DC3AD31" w14:textId="26D7EC39" w:rsidR="00017334" w:rsidRDefault="00017334" w:rsidP="000A0697">
      <w:pPr>
        <w:rPr>
          <w:rFonts w:ascii="Arial" w:hAnsi="Arial" w:cs="Arial"/>
          <w:b/>
          <w:bCs/>
          <w:color w:val="3B3838" w:themeColor="background2" w:themeShade="40"/>
          <w:sz w:val="32"/>
          <w:szCs w:val="32"/>
        </w:rPr>
      </w:pPr>
    </w:p>
    <w:p w14:paraId="5FE9D59C" w14:textId="1B48DD0C" w:rsidR="00017334" w:rsidRPr="008228A8" w:rsidRDefault="00017334" w:rsidP="00017334">
      <w:pPr>
        <w:pStyle w:val="StandardWeb"/>
        <w:shd w:val="clear" w:color="auto" w:fill="FFFFFF"/>
        <w:spacing w:before="0" w:beforeAutospacing="0" w:after="0" w:afterAutospacing="0"/>
        <w:textAlignment w:val="baseline"/>
        <w:rPr>
          <w:rFonts w:ascii="Arial" w:hAnsi="Arial" w:cs="Arial"/>
          <w:color w:val="767171" w:themeColor="background2" w:themeShade="80"/>
          <w:szCs w:val="20"/>
        </w:rPr>
      </w:pPr>
      <w:r w:rsidRPr="008228A8">
        <w:rPr>
          <w:rFonts w:ascii="Arial" w:hAnsi="Arial" w:cs="Arial"/>
          <w:color w:val="767171" w:themeColor="background2" w:themeShade="80"/>
          <w:szCs w:val="20"/>
        </w:rPr>
        <w:t>Urheberrechtliche Beschwerden: Das Unternehmen respektiert das geistige Eigentum anderer. Wir bitten unsere Nutzer, dies ebenfalls zu tun. Wenn Sie glauben, dass Ihr Werk in einer das Urheberrecht verletzenden Form kopiert wurde oder Ihre Rechte an geistigem Eigentum anderweitig verletzt wurden, sollten Sie das Unternehmen gemäß dem unten beschriebenen Verfahren über Ihren Verletzungsanspruch informieren. Das Unternehmen wird Meldungen über mutmaßliche Verstöße bearbeiten, untersuchen und geeignete Maßnahmen gemäß dem Digital Millennium Copyright Act („DMCA“) und anderen anwendbaren Gesetzen zum Schutz geistigen Eigentums in Bezug auf mutmaßliche oder tatsächliche Verstöße ergreifen. Meldungen über mögliche Urheberrechtsverletzungen sollten an den Urheberrechtsbeauftragten des Unternehmens unter </w:t>
      </w:r>
      <w:hyperlink r:id="rId9" w:tgtFrame="_blank" w:history="1">
        <w:r w:rsidR="008228A8" w:rsidRPr="008228A8">
          <w:rPr>
            <w:rFonts w:ascii="Arial" w:hAnsi="Arial" w:cs="Arial"/>
            <w:color w:val="767171" w:themeColor="background2" w:themeShade="80"/>
            <w:szCs w:val="20"/>
          </w:rPr>
          <w:t>darkwolfcraft.net</w:t>
        </w:r>
      </w:hyperlink>
      <w:r w:rsidRPr="008228A8">
        <w:rPr>
          <w:rFonts w:ascii="Arial" w:hAnsi="Arial" w:cs="Arial"/>
          <w:color w:val="767171" w:themeColor="background2" w:themeShade="80"/>
          <w:szCs w:val="20"/>
        </w:rPr>
        <w:t xml:space="preserve"> (Betreffzeile: „DMCA </w:t>
      </w:r>
      <w:proofErr w:type="spellStart"/>
      <w:r w:rsidRPr="008228A8">
        <w:rPr>
          <w:rFonts w:ascii="Arial" w:hAnsi="Arial" w:cs="Arial"/>
          <w:color w:val="767171" w:themeColor="background2" w:themeShade="80"/>
          <w:szCs w:val="20"/>
        </w:rPr>
        <w:t>Takedown</w:t>
      </w:r>
      <w:proofErr w:type="spellEnd"/>
      <w:r w:rsidRPr="008228A8">
        <w:rPr>
          <w:rFonts w:ascii="Arial" w:hAnsi="Arial" w:cs="Arial"/>
          <w:color w:val="767171" w:themeColor="background2" w:themeShade="80"/>
          <w:szCs w:val="20"/>
        </w:rPr>
        <w:t xml:space="preserve"> Request“) gesendet werden</w:t>
      </w:r>
      <w:r w:rsidR="008228A8" w:rsidRPr="008228A8">
        <w:rPr>
          <w:rFonts w:ascii="Arial" w:hAnsi="Arial" w:cs="Arial"/>
          <w:color w:val="767171" w:themeColor="background2" w:themeShade="80"/>
          <w:szCs w:val="20"/>
        </w:rPr>
        <w:t>.</w:t>
      </w:r>
      <w:r w:rsidRPr="008228A8">
        <w:rPr>
          <w:rFonts w:ascii="Arial" w:hAnsi="Arial" w:cs="Arial"/>
          <w:color w:val="767171" w:themeColor="background2" w:themeShade="80"/>
          <w:szCs w:val="20"/>
        </w:rPr>
        <w:t xml:space="preserve"> Die Mitteilung bedarf zu ihrer Wirksamkeit der Schriftform und muss folgende Angaben enthalten:</w:t>
      </w:r>
    </w:p>
    <w:p w14:paraId="28B49B37" w14:textId="77777777" w:rsidR="00017334" w:rsidRPr="008228A8" w:rsidRDefault="00017334" w:rsidP="00017334">
      <w:pPr>
        <w:numPr>
          <w:ilvl w:val="0"/>
          <w:numId w:val="28"/>
        </w:numPr>
        <w:shd w:val="clear" w:color="auto" w:fill="FFFFFF"/>
        <w:spacing w:before="150" w:line="450" w:lineRule="atLeast"/>
        <w:ind w:left="225"/>
        <w:textAlignment w:val="baseline"/>
        <w:rPr>
          <w:rFonts w:ascii="Arial" w:hAnsi="Arial" w:cs="Arial"/>
          <w:color w:val="767171" w:themeColor="background2" w:themeShade="80"/>
        </w:rPr>
      </w:pPr>
      <w:r w:rsidRPr="008228A8">
        <w:rPr>
          <w:rFonts w:ascii="Arial" w:hAnsi="Arial" w:cs="Arial"/>
          <w:color w:val="767171" w:themeColor="background2" w:themeShade="80"/>
        </w:rPr>
        <w:t>eine elektronische oder physische Unterschrift der Person, die befugt ist, im Namen des Eigentümers des Urheberrechts oder anderer geistiger Eigentumsrechte zu handeln;</w:t>
      </w:r>
    </w:p>
    <w:p w14:paraId="33B342C8" w14:textId="77777777" w:rsidR="00017334" w:rsidRPr="008228A8" w:rsidRDefault="00017334" w:rsidP="00017334">
      <w:pPr>
        <w:numPr>
          <w:ilvl w:val="0"/>
          <w:numId w:val="28"/>
        </w:numPr>
        <w:shd w:val="clear" w:color="auto" w:fill="FFFFFF"/>
        <w:spacing w:before="150" w:line="450" w:lineRule="atLeast"/>
        <w:ind w:left="225"/>
        <w:textAlignment w:val="baseline"/>
        <w:rPr>
          <w:rFonts w:ascii="Arial" w:hAnsi="Arial" w:cs="Arial"/>
          <w:color w:val="767171" w:themeColor="background2" w:themeShade="80"/>
        </w:rPr>
      </w:pPr>
      <w:r w:rsidRPr="008228A8">
        <w:rPr>
          <w:rFonts w:ascii="Arial" w:hAnsi="Arial" w:cs="Arial"/>
          <w:color w:val="767171" w:themeColor="background2" w:themeShade="80"/>
        </w:rPr>
        <w:t>eine Beschreibung des urheberrechtlich geschützten Werks oder sonstigen geistigen Eigentums, das Ihrer Ansicht nach verletzt wurde;</w:t>
      </w:r>
    </w:p>
    <w:p w14:paraId="7F15B62A" w14:textId="77777777" w:rsidR="00017334" w:rsidRPr="008228A8" w:rsidRDefault="00017334" w:rsidP="00017334">
      <w:pPr>
        <w:numPr>
          <w:ilvl w:val="0"/>
          <w:numId w:val="28"/>
        </w:numPr>
        <w:shd w:val="clear" w:color="auto" w:fill="FFFFFF"/>
        <w:spacing w:before="150" w:line="450" w:lineRule="atLeast"/>
        <w:ind w:left="225"/>
        <w:textAlignment w:val="baseline"/>
        <w:rPr>
          <w:rFonts w:ascii="Arial" w:hAnsi="Arial" w:cs="Arial"/>
          <w:color w:val="767171" w:themeColor="background2" w:themeShade="80"/>
        </w:rPr>
      </w:pPr>
      <w:r w:rsidRPr="008228A8">
        <w:rPr>
          <w:rFonts w:ascii="Arial" w:hAnsi="Arial" w:cs="Arial"/>
          <w:color w:val="767171" w:themeColor="background2" w:themeShade="80"/>
        </w:rPr>
        <w:t>eine Beschreibung, wo sich das Material, von dem Sie behaupten, dass es eine Verletzung darstellt, auf dem Dienst befindet (ausreichend detailliert, damit wir es auf dem Dienst finden können);</w:t>
      </w:r>
    </w:p>
    <w:p w14:paraId="7EFA5C58" w14:textId="77777777" w:rsidR="00017334" w:rsidRPr="008228A8" w:rsidRDefault="00017334" w:rsidP="00017334">
      <w:pPr>
        <w:numPr>
          <w:ilvl w:val="0"/>
          <w:numId w:val="28"/>
        </w:numPr>
        <w:shd w:val="clear" w:color="auto" w:fill="FFFFFF"/>
        <w:spacing w:before="150" w:line="450" w:lineRule="atLeast"/>
        <w:ind w:left="225"/>
        <w:textAlignment w:val="baseline"/>
        <w:rPr>
          <w:rFonts w:ascii="Arial" w:hAnsi="Arial" w:cs="Arial"/>
          <w:color w:val="767171" w:themeColor="background2" w:themeShade="80"/>
        </w:rPr>
      </w:pPr>
      <w:r w:rsidRPr="008228A8">
        <w:rPr>
          <w:rFonts w:ascii="Arial" w:hAnsi="Arial" w:cs="Arial"/>
          <w:color w:val="767171" w:themeColor="background2" w:themeShade="80"/>
        </w:rPr>
        <w:t>Ihre Adresse, Telefonnummer und E-Mail-Adresse;</w:t>
      </w:r>
    </w:p>
    <w:p w14:paraId="65B59C2B" w14:textId="77777777" w:rsidR="00017334" w:rsidRPr="008228A8" w:rsidRDefault="00017334" w:rsidP="00017334">
      <w:pPr>
        <w:numPr>
          <w:ilvl w:val="0"/>
          <w:numId w:val="28"/>
        </w:numPr>
        <w:shd w:val="clear" w:color="auto" w:fill="FFFFFF"/>
        <w:spacing w:before="150" w:line="450" w:lineRule="atLeast"/>
        <w:ind w:left="225"/>
        <w:textAlignment w:val="baseline"/>
        <w:rPr>
          <w:rFonts w:ascii="Arial" w:hAnsi="Arial" w:cs="Arial"/>
          <w:color w:val="767171" w:themeColor="background2" w:themeShade="80"/>
        </w:rPr>
      </w:pPr>
      <w:r w:rsidRPr="008228A8">
        <w:rPr>
          <w:rFonts w:ascii="Arial" w:hAnsi="Arial" w:cs="Arial"/>
          <w:color w:val="767171" w:themeColor="background2" w:themeShade="80"/>
        </w:rPr>
        <w:t>eine Erklärung von Ihnen, dass Sie davon überzeugt sind, dass die umstrittene Nutzung nicht durch den Eigentümer des Urheberrechts oder des geistigen Eigentums, seinen Vertreter oder das Gesetz autorisiert ist;</w:t>
      </w:r>
    </w:p>
    <w:p w14:paraId="033515BC" w14:textId="77777777" w:rsidR="00017334" w:rsidRPr="008228A8" w:rsidRDefault="00017334" w:rsidP="00017334">
      <w:pPr>
        <w:numPr>
          <w:ilvl w:val="0"/>
          <w:numId w:val="28"/>
        </w:numPr>
        <w:shd w:val="clear" w:color="auto" w:fill="FFFFFF"/>
        <w:spacing w:before="150" w:line="450" w:lineRule="atLeast"/>
        <w:ind w:left="225"/>
        <w:textAlignment w:val="baseline"/>
        <w:rPr>
          <w:rFonts w:ascii="Arial" w:hAnsi="Arial" w:cs="Arial"/>
          <w:color w:val="767171" w:themeColor="background2" w:themeShade="80"/>
        </w:rPr>
      </w:pPr>
      <w:r w:rsidRPr="008228A8">
        <w:rPr>
          <w:rFonts w:ascii="Arial" w:hAnsi="Arial" w:cs="Arial"/>
          <w:color w:val="767171" w:themeColor="background2" w:themeShade="80"/>
        </w:rPr>
        <w:lastRenderedPageBreak/>
        <w:t>eine eidesstattliche Erklärung von Ihnen, dass die oben genannten Informationen in Ihrer Meldung korrekt sind und dass Sie der Eigentümer des Urheberrechts oder des geistigen Eigentums bzw. berechtigt sind, im Namen des Eigentümer des Urheberrechts oder des geistigen Eigentums zu handeln.</w:t>
      </w:r>
    </w:p>
    <w:p w14:paraId="268F874B" w14:textId="77777777" w:rsidR="00017334" w:rsidRPr="008228A8" w:rsidRDefault="00017334" w:rsidP="00017334">
      <w:pPr>
        <w:pStyle w:val="StandardWeb"/>
        <w:shd w:val="clear" w:color="auto" w:fill="FFFFFF"/>
        <w:spacing w:before="300" w:beforeAutospacing="0" w:after="0" w:afterAutospacing="0"/>
        <w:textAlignment w:val="baseline"/>
        <w:rPr>
          <w:rFonts w:ascii="Arial" w:hAnsi="Arial" w:cs="Arial"/>
          <w:color w:val="767171" w:themeColor="background2" w:themeShade="80"/>
          <w:szCs w:val="20"/>
        </w:rPr>
      </w:pPr>
      <w:r w:rsidRPr="008228A8">
        <w:rPr>
          <w:rFonts w:ascii="Arial" w:hAnsi="Arial" w:cs="Arial"/>
          <w:color w:val="767171" w:themeColor="background2" w:themeShade="80"/>
          <w:szCs w:val="20"/>
        </w:rPr>
        <w:t>Sollten Sie eine Meldung machen, die wissentlich fälschlich behauptet, dass Inhalte, Informationen oder Mitteilungen über die Dienste eine Urheberrechtsverletzung darstellen, übernehmen Sie die Verantwortung für eventuelle Schäden sowie anfallende Anwaltskosten.</w:t>
      </w:r>
    </w:p>
    <w:p w14:paraId="6B46125A" w14:textId="77777777" w:rsidR="00017334" w:rsidRPr="008228A8" w:rsidRDefault="00017334" w:rsidP="00017334">
      <w:pPr>
        <w:pStyle w:val="StandardWeb"/>
        <w:shd w:val="clear" w:color="auto" w:fill="FFFFFF"/>
        <w:spacing w:before="300" w:beforeAutospacing="0" w:after="0" w:afterAutospacing="0"/>
        <w:textAlignment w:val="baseline"/>
        <w:rPr>
          <w:rFonts w:ascii="Arial" w:hAnsi="Arial" w:cs="Arial"/>
          <w:color w:val="767171" w:themeColor="background2" w:themeShade="80"/>
          <w:szCs w:val="20"/>
        </w:rPr>
      </w:pPr>
      <w:r w:rsidRPr="008228A8">
        <w:rPr>
          <w:rFonts w:ascii="Arial" w:hAnsi="Arial" w:cs="Arial"/>
          <w:color w:val="767171" w:themeColor="background2" w:themeShade="80"/>
          <w:szCs w:val="20"/>
        </w:rPr>
        <w:t>Gegendarstellung: Wenn Sie der Meinung sind, dass Ihr Inhalt, der entfernt wurde (oder auf den der Zugriff deaktiviert wurde), keine Verletzung darstellt oder dass Sie die Genehmigung des Urheberrechtseigentümers, des Vertreters des Urheberrechtseigentümers haben oder gemäß der Gesetzeslage berechtigt zum Hochladen und Verwenden für Ihren Inhalt sind, können Sie eine schriftliche Gegendarstellung mit den folgenden Informationen an den Urheberrechtsbeauftragten senden:</w:t>
      </w:r>
    </w:p>
    <w:p w14:paraId="7A3AE9D2" w14:textId="77777777" w:rsidR="00017334" w:rsidRPr="008228A8" w:rsidRDefault="00017334" w:rsidP="00017334">
      <w:pPr>
        <w:numPr>
          <w:ilvl w:val="0"/>
          <w:numId w:val="29"/>
        </w:numPr>
        <w:shd w:val="clear" w:color="auto" w:fill="FFFFFF"/>
        <w:spacing w:before="150" w:line="450" w:lineRule="atLeast"/>
        <w:ind w:left="225"/>
        <w:textAlignment w:val="baseline"/>
        <w:rPr>
          <w:rFonts w:ascii="Arial" w:hAnsi="Arial" w:cs="Arial"/>
          <w:color w:val="767171" w:themeColor="background2" w:themeShade="80"/>
        </w:rPr>
      </w:pPr>
      <w:r w:rsidRPr="008228A8">
        <w:rPr>
          <w:rFonts w:ascii="Arial" w:hAnsi="Arial" w:cs="Arial"/>
          <w:color w:val="767171" w:themeColor="background2" w:themeShade="80"/>
        </w:rPr>
        <w:t>Ihre elektronische oder physische Unterschrift;</w:t>
      </w:r>
    </w:p>
    <w:p w14:paraId="4129297B" w14:textId="77777777" w:rsidR="00017334" w:rsidRPr="008228A8" w:rsidRDefault="00017334" w:rsidP="00017334">
      <w:pPr>
        <w:numPr>
          <w:ilvl w:val="0"/>
          <w:numId w:val="29"/>
        </w:numPr>
        <w:shd w:val="clear" w:color="auto" w:fill="FFFFFF"/>
        <w:spacing w:before="150" w:line="450" w:lineRule="atLeast"/>
        <w:ind w:left="225"/>
        <w:textAlignment w:val="baseline"/>
        <w:rPr>
          <w:rFonts w:ascii="Arial" w:hAnsi="Arial" w:cs="Arial"/>
          <w:color w:val="767171" w:themeColor="background2" w:themeShade="80"/>
        </w:rPr>
      </w:pPr>
      <w:r w:rsidRPr="008228A8">
        <w:rPr>
          <w:rFonts w:ascii="Arial" w:hAnsi="Arial" w:cs="Arial"/>
          <w:color w:val="767171" w:themeColor="background2" w:themeShade="80"/>
        </w:rPr>
        <w:t>Identifizierung des Inhalts, der entfernt oder auf den der Zugriff deaktiviert wurde, und des Ortes, an dem der Inhalt vor seiner Entfernung oder Deaktivierung erschienen ist;</w:t>
      </w:r>
    </w:p>
    <w:p w14:paraId="632927D4" w14:textId="77777777" w:rsidR="00017334" w:rsidRPr="008228A8" w:rsidRDefault="00017334" w:rsidP="00017334">
      <w:pPr>
        <w:numPr>
          <w:ilvl w:val="0"/>
          <w:numId w:val="29"/>
        </w:numPr>
        <w:shd w:val="clear" w:color="auto" w:fill="FFFFFF"/>
        <w:spacing w:before="150" w:line="450" w:lineRule="atLeast"/>
        <w:ind w:left="225"/>
        <w:textAlignment w:val="baseline"/>
        <w:rPr>
          <w:rFonts w:ascii="Arial" w:hAnsi="Arial" w:cs="Arial"/>
          <w:color w:val="767171" w:themeColor="background2" w:themeShade="80"/>
        </w:rPr>
      </w:pPr>
      <w:r w:rsidRPr="008228A8">
        <w:rPr>
          <w:rFonts w:ascii="Arial" w:hAnsi="Arial" w:cs="Arial"/>
          <w:color w:val="767171" w:themeColor="background2" w:themeShade="80"/>
        </w:rPr>
        <w:t>eine Erklärung, dass Sie in gutem Glauben davon überzeugt sind, dass der Inhalt aufgrund eines Fehlers oder einer falschen Identifizierung des Inhalts entfernt oder deaktiviert wurde; und</w:t>
      </w:r>
    </w:p>
    <w:p w14:paraId="3CE9C92E" w14:textId="77777777" w:rsidR="00017334" w:rsidRPr="008228A8" w:rsidRDefault="00017334" w:rsidP="00017334">
      <w:pPr>
        <w:numPr>
          <w:ilvl w:val="0"/>
          <w:numId w:val="29"/>
        </w:numPr>
        <w:shd w:val="clear" w:color="auto" w:fill="FFFFFF"/>
        <w:spacing w:before="150" w:line="450" w:lineRule="atLeast"/>
        <w:ind w:left="225"/>
        <w:textAlignment w:val="baseline"/>
        <w:rPr>
          <w:rFonts w:ascii="Arial" w:hAnsi="Arial" w:cs="Arial"/>
          <w:color w:val="767171" w:themeColor="background2" w:themeShade="80"/>
        </w:rPr>
      </w:pPr>
      <w:r w:rsidRPr="008228A8">
        <w:rPr>
          <w:rFonts w:ascii="Arial" w:hAnsi="Arial" w:cs="Arial"/>
          <w:color w:val="767171" w:themeColor="background2" w:themeShade="80"/>
        </w:rPr>
        <w:t xml:space="preserve">Ihren Namen, Ihre Adresse, Telefonnummer und E-Mail-Adresse, eine Erklärung, dass Sie der Zuständigkeit des Bundesgerichts im Northern </w:t>
      </w:r>
      <w:proofErr w:type="spellStart"/>
      <w:r w:rsidRPr="008228A8">
        <w:rPr>
          <w:rFonts w:ascii="Arial" w:hAnsi="Arial" w:cs="Arial"/>
          <w:color w:val="767171" w:themeColor="background2" w:themeShade="80"/>
        </w:rPr>
        <w:t>District</w:t>
      </w:r>
      <w:proofErr w:type="spellEnd"/>
      <w:r w:rsidRPr="008228A8">
        <w:rPr>
          <w:rFonts w:ascii="Arial" w:hAnsi="Arial" w:cs="Arial"/>
          <w:color w:val="767171" w:themeColor="background2" w:themeShade="80"/>
        </w:rPr>
        <w:t xml:space="preserve"> </w:t>
      </w:r>
      <w:proofErr w:type="spellStart"/>
      <w:r w:rsidRPr="008228A8">
        <w:rPr>
          <w:rFonts w:ascii="Arial" w:hAnsi="Arial" w:cs="Arial"/>
          <w:color w:val="767171" w:themeColor="background2" w:themeShade="80"/>
        </w:rPr>
        <w:t>of</w:t>
      </w:r>
      <w:proofErr w:type="spellEnd"/>
      <w:r w:rsidRPr="008228A8">
        <w:rPr>
          <w:rFonts w:ascii="Arial" w:hAnsi="Arial" w:cs="Arial"/>
          <w:color w:val="767171" w:themeColor="background2" w:themeShade="80"/>
        </w:rPr>
        <w:t xml:space="preserve"> California zustimmen und eine Erklärung, dass Sie die Zustellung einer Klageschrift von der Person akzeptieren, welche die Rechtsverletzung gemeldet hat.</w:t>
      </w:r>
    </w:p>
    <w:p w14:paraId="6FD7C964" w14:textId="710EAB89" w:rsidR="00017334" w:rsidRPr="008228A8" w:rsidRDefault="00017334" w:rsidP="00017334">
      <w:pPr>
        <w:pStyle w:val="StandardWeb"/>
        <w:shd w:val="clear" w:color="auto" w:fill="FFFFFF"/>
        <w:spacing w:before="300" w:beforeAutospacing="0" w:after="0" w:afterAutospacing="0"/>
        <w:textAlignment w:val="baseline"/>
        <w:rPr>
          <w:rFonts w:ascii="Arial" w:hAnsi="Arial" w:cs="Arial"/>
          <w:color w:val="767171" w:themeColor="background2" w:themeShade="80"/>
          <w:szCs w:val="20"/>
        </w:rPr>
      </w:pPr>
      <w:r w:rsidRPr="008228A8">
        <w:rPr>
          <w:rFonts w:ascii="Arial" w:hAnsi="Arial" w:cs="Arial"/>
          <w:color w:val="767171" w:themeColor="background2" w:themeShade="80"/>
          <w:szCs w:val="20"/>
        </w:rPr>
        <w:t xml:space="preserve">Wenn der Urheberrechtsbeauftragte eine Gegendarstellung erhält, </w:t>
      </w:r>
      <w:r w:rsidR="008228A8" w:rsidRPr="008228A8">
        <w:rPr>
          <w:rFonts w:ascii="Arial" w:hAnsi="Arial" w:cs="Arial"/>
          <w:color w:val="767171" w:themeColor="background2" w:themeShade="80"/>
          <w:szCs w:val="20"/>
        </w:rPr>
        <w:t>werden wir</w:t>
      </w:r>
      <w:r w:rsidRPr="008228A8">
        <w:rPr>
          <w:rFonts w:ascii="Arial" w:hAnsi="Arial" w:cs="Arial"/>
          <w:color w:val="767171" w:themeColor="background2" w:themeShade="80"/>
          <w:szCs w:val="20"/>
        </w:rPr>
        <w:t xml:space="preserve"> eine Kopie der Gegendarstellung an den ursprünglichen Beschwerdeführer senden und diesen darüber informieren, dass es gegebenenfalls den entfernten Inhalt ersetzen oder </w:t>
      </w:r>
      <w:r w:rsidRPr="008228A8">
        <w:rPr>
          <w:rFonts w:ascii="Arial" w:hAnsi="Arial" w:cs="Arial"/>
          <w:color w:val="767171" w:themeColor="background2" w:themeShade="80"/>
          <w:szCs w:val="20"/>
        </w:rPr>
        <w:lastRenderedPageBreak/>
        <w:t>den Zugriff darauf innerhalb von 1</w:t>
      </w:r>
      <w:r w:rsidR="008228A8" w:rsidRPr="008228A8">
        <w:rPr>
          <w:rFonts w:ascii="Arial" w:hAnsi="Arial" w:cs="Arial"/>
          <w:color w:val="767171" w:themeColor="background2" w:themeShade="80"/>
          <w:szCs w:val="20"/>
        </w:rPr>
        <w:t>4</w:t>
      </w:r>
      <w:r w:rsidRPr="008228A8">
        <w:rPr>
          <w:rFonts w:ascii="Arial" w:hAnsi="Arial" w:cs="Arial"/>
          <w:color w:val="767171" w:themeColor="background2" w:themeShade="80"/>
          <w:szCs w:val="20"/>
        </w:rPr>
        <w:t> Werktagen wieder freigeben wird. Sofern der Urheberrechtsinhaber keine Klage gegen den Inhaltsanbieter, das Mitglied oder den Nutzer einreicht, kann der entfernte Inhalt innerhalb von 14 Werktagen nach Erhalt der Gegendarstellung nach eigenem Ermessen ersetzt oder der Zugriff darauf wiederhergestellt werden.</w:t>
      </w:r>
    </w:p>
    <w:p w14:paraId="4455FFCF" w14:textId="584E5FEE" w:rsidR="00017334" w:rsidRPr="008228A8" w:rsidRDefault="00017334" w:rsidP="00017334">
      <w:pPr>
        <w:pStyle w:val="StandardWeb"/>
        <w:shd w:val="clear" w:color="auto" w:fill="FFFFFF"/>
        <w:spacing w:before="300" w:beforeAutospacing="0" w:after="0" w:afterAutospacing="0"/>
        <w:textAlignment w:val="baseline"/>
        <w:rPr>
          <w:rFonts w:ascii="Arial" w:hAnsi="Arial" w:cs="Arial"/>
          <w:color w:val="767171" w:themeColor="background2" w:themeShade="80"/>
          <w:szCs w:val="20"/>
        </w:rPr>
      </w:pPr>
      <w:r w:rsidRPr="008228A8">
        <w:rPr>
          <w:rFonts w:ascii="Arial" w:hAnsi="Arial" w:cs="Arial"/>
          <w:color w:val="767171" w:themeColor="background2" w:themeShade="80"/>
          <w:szCs w:val="20"/>
        </w:rPr>
        <w:t xml:space="preserve">Wiederholte Verstöße: </w:t>
      </w:r>
    </w:p>
    <w:p w14:paraId="51C318D5" w14:textId="163A7CC3" w:rsidR="008228A8" w:rsidRPr="008228A8" w:rsidRDefault="008228A8" w:rsidP="00017334">
      <w:pPr>
        <w:pStyle w:val="StandardWeb"/>
        <w:shd w:val="clear" w:color="auto" w:fill="FFFFFF"/>
        <w:spacing w:before="300" w:beforeAutospacing="0" w:after="0" w:afterAutospacing="0"/>
        <w:textAlignment w:val="baseline"/>
        <w:rPr>
          <w:rFonts w:ascii="Arial" w:hAnsi="Arial" w:cs="Arial"/>
          <w:color w:val="767171" w:themeColor="background2" w:themeShade="80"/>
          <w:szCs w:val="20"/>
        </w:rPr>
      </w:pPr>
      <w:r w:rsidRPr="008228A8">
        <w:rPr>
          <w:rFonts w:ascii="Arial" w:hAnsi="Arial" w:cs="Arial"/>
          <w:color w:val="767171" w:themeColor="background2" w:themeShade="80"/>
          <w:szCs w:val="20"/>
        </w:rPr>
        <w:t>Wir behalten es uns vor bei wiederholten Verstößen den Account und alle weiteren Inhalte des Erstellers zu löschen.</w:t>
      </w:r>
    </w:p>
    <w:p w14:paraId="448DFBC2" w14:textId="16000C08" w:rsidR="00017334" w:rsidRDefault="00017334" w:rsidP="000A0697">
      <w:pPr>
        <w:rPr>
          <w:rFonts w:ascii="Arial" w:hAnsi="Arial" w:cs="Arial"/>
          <w:b/>
          <w:bCs/>
          <w:color w:val="3B3838" w:themeColor="background2" w:themeShade="40"/>
          <w:sz w:val="32"/>
          <w:szCs w:val="32"/>
        </w:rPr>
      </w:pPr>
    </w:p>
    <w:p w14:paraId="1ADA5E7C" w14:textId="77777777" w:rsidR="00017334" w:rsidRPr="005B5C7C" w:rsidRDefault="00017334" w:rsidP="000A0697">
      <w:pPr>
        <w:rPr>
          <w:rFonts w:ascii="Arial" w:hAnsi="Arial" w:cs="Arial"/>
          <w:b/>
          <w:bCs/>
          <w:color w:val="3B3838" w:themeColor="background2" w:themeShade="40"/>
          <w:sz w:val="32"/>
          <w:szCs w:val="32"/>
        </w:rPr>
      </w:pPr>
    </w:p>
    <w:p w14:paraId="4E3C6BF6" w14:textId="087822D2" w:rsidR="001506C4" w:rsidRDefault="00CD4B4F" w:rsidP="000A0697">
      <w:pPr>
        <w:rPr>
          <w:rFonts w:ascii="Arial" w:hAnsi="Arial" w:cs="Arial"/>
          <w:b/>
          <w:bCs/>
          <w:color w:val="3B3838" w:themeColor="background2" w:themeShade="40"/>
          <w:sz w:val="32"/>
          <w:szCs w:val="32"/>
        </w:rPr>
      </w:pPr>
      <w:r w:rsidRPr="005B5C7C">
        <w:rPr>
          <w:rFonts w:ascii="Arial" w:hAnsi="Arial" w:cs="Arial"/>
          <w:b/>
          <w:bCs/>
          <w:color w:val="3B3838" w:themeColor="background2" w:themeShade="40"/>
          <w:sz w:val="32"/>
          <w:szCs w:val="32"/>
        </w:rPr>
        <w:t>Geistiges Eigentum</w:t>
      </w:r>
    </w:p>
    <w:p w14:paraId="03DC938E" w14:textId="40156A14" w:rsidR="00017334" w:rsidRDefault="00017334" w:rsidP="000A0697">
      <w:pPr>
        <w:rPr>
          <w:rFonts w:ascii="Arial" w:hAnsi="Arial" w:cs="Arial"/>
          <w:b/>
          <w:bCs/>
          <w:color w:val="3B3838" w:themeColor="background2" w:themeShade="40"/>
          <w:sz w:val="32"/>
          <w:szCs w:val="32"/>
        </w:rPr>
      </w:pPr>
    </w:p>
    <w:p w14:paraId="268A0E35" w14:textId="77777777" w:rsidR="00DD45B5" w:rsidRPr="006B05D7" w:rsidRDefault="00017334" w:rsidP="000A0697">
      <w:pPr>
        <w:rPr>
          <w:rFonts w:ascii="Arial" w:hAnsi="Arial" w:cs="Arial"/>
          <w:color w:val="767171" w:themeColor="background2" w:themeShade="80"/>
        </w:rPr>
      </w:pPr>
      <w:r w:rsidRPr="006B05D7">
        <w:rPr>
          <w:rFonts w:ascii="Arial" w:hAnsi="Arial" w:cs="Arial"/>
          <w:color w:val="767171" w:themeColor="background2" w:themeShade="80"/>
        </w:rPr>
        <w:t>Alle Rechte, Ansprüche und Anteile an dem Dienst und alle damit verbundenen Elemente (einschließlich, aber nicht beschränkt auf, Designs, Texte, Grafiken, Bilder, Videos, Informationen, Anwendungen, Software, Musik, Sound und andere Dateien sowie deren Auswahl und Platzierung), die gemeinsam als „Dienstleistungselemente“ bezeichnet werden, gehören dem Unternehmen bzw. seinen Lizenzgebern.</w:t>
      </w:r>
    </w:p>
    <w:p w14:paraId="2359827F" w14:textId="3BEFF8AF" w:rsidR="00DD45B5" w:rsidRPr="006B05D7" w:rsidRDefault="00DD45B5" w:rsidP="000A0697">
      <w:pPr>
        <w:rPr>
          <w:rFonts w:ascii="Arial" w:hAnsi="Arial" w:cs="Arial"/>
          <w:color w:val="767171" w:themeColor="background2" w:themeShade="80"/>
        </w:rPr>
      </w:pPr>
    </w:p>
    <w:p w14:paraId="00243469" w14:textId="64838BB8" w:rsidR="00DD45B5" w:rsidRPr="006B05D7" w:rsidRDefault="00DD45B5" w:rsidP="000A0697">
      <w:pPr>
        <w:rPr>
          <w:rFonts w:ascii="Arial" w:hAnsi="Arial" w:cs="Arial"/>
          <w:color w:val="767171" w:themeColor="background2" w:themeShade="80"/>
        </w:rPr>
      </w:pPr>
      <w:r w:rsidRPr="006B05D7">
        <w:rPr>
          <w:rFonts w:ascii="Arial" w:hAnsi="Arial" w:cs="Arial"/>
          <w:color w:val="767171" w:themeColor="background2" w:themeShade="80"/>
        </w:rPr>
        <w:t xml:space="preserve">Sie erklären sich mit </w:t>
      </w:r>
      <w:proofErr w:type="gramStart"/>
      <w:r w:rsidRPr="006B05D7">
        <w:rPr>
          <w:rFonts w:ascii="Arial" w:hAnsi="Arial" w:cs="Arial"/>
          <w:color w:val="767171" w:themeColor="background2" w:themeShade="80"/>
        </w:rPr>
        <w:t>dem veröffentlichen</w:t>
      </w:r>
      <w:proofErr w:type="gramEnd"/>
      <w:r w:rsidRPr="006B05D7">
        <w:rPr>
          <w:rFonts w:ascii="Arial" w:hAnsi="Arial" w:cs="Arial"/>
          <w:color w:val="767171" w:themeColor="background2" w:themeShade="80"/>
        </w:rPr>
        <w:t xml:space="preserve"> ihrer Inhalte auf unserem Dienst damit einverstanden, dass wir die vollen Veröffentlichung Rechte erhalten und dieser Inhalt lediglich auf unserem Dienst veröffentlicht werden darf. Ebenso erhalten wir die Lizensierung Rechte um das Plugin bei bedarf einer Bezahlung passend schützen zu können. </w:t>
      </w:r>
    </w:p>
    <w:p w14:paraId="4D5F87FB" w14:textId="77777777" w:rsidR="00DD45B5" w:rsidRDefault="00DD45B5" w:rsidP="000A0697">
      <w:pPr>
        <w:rPr>
          <w:rFonts w:ascii="Helvetica" w:hAnsi="Helvetica"/>
          <w:color w:val="9099A4"/>
          <w:sz w:val="27"/>
          <w:szCs w:val="27"/>
          <w:shd w:val="clear" w:color="auto" w:fill="FFFFFF"/>
        </w:rPr>
      </w:pPr>
    </w:p>
    <w:p w14:paraId="3F4A2B9C" w14:textId="2593F8DF" w:rsidR="00017334" w:rsidRDefault="00017334" w:rsidP="000A0697">
      <w:pPr>
        <w:rPr>
          <w:rFonts w:ascii="Helvetica" w:hAnsi="Helvetica"/>
          <w:color w:val="9099A4"/>
          <w:sz w:val="27"/>
          <w:szCs w:val="27"/>
          <w:shd w:val="clear" w:color="auto" w:fill="FFFFFF"/>
        </w:rPr>
      </w:pPr>
    </w:p>
    <w:p w14:paraId="38BF537C" w14:textId="1EF29909" w:rsidR="00DD45B5" w:rsidRDefault="00DD45B5" w:rsidP="000A0697">
      <w:pPr>
        <w:rPr>
          <w:rFonts w:ascii="Helvetica" w:hAnsi="Helvetica"/>
          <w:color w:val="9099A4"/>
          <w:sz w:val="27"/>
          <w:szCs w:val="27"/>
          <w:shd w:val="clear" w:color="auto" w:fill="FFFFFF"/>
        </w:rPr>
      </w:pPr>
    </w:p>
    <w:p w14:paraId="5BE5B1B4" w14:textId="15DF3284" w:rsidR="00DD45B5" w:rsidRDefault="00DD45B5" w:rsidP="000A0697">
      <w:pPr>
        <w:rPr>
          <w:rFonts w:ascii="Helvetica" w:hAnsi="Helvetica"/>
          <w:color w:val="9099A4"/>
          <w:sz w:val="27"/>
          <w:szCs w:val="27"/>
          <w:shd w:val="clear" w:color="auto" w:fill="FFFFFF"/>
        </w:rPr>
      </w:pPr>
    </w:p>
    <w:p w14:paraId="2EA1A98D" w14:textId="0AF25786" w:rsidR="00DD45B5" w:rsidRDefault="00DD45B5" w:rsidP="000A0697">
      <w:pPr>
        <w:rPr>
          <w:rFonts w:ascii="Helvetica" w:hAnsi="Helvetica"/>
          <w:color w:val="9099A4"/>
          <w:sz w:val="27"/>
          <w:szCs w:val="27"/>
          <w:shd w:val="clear" w:color="auto" w:fill="FFFFFF"/>
        </w:rPr>
      </w:pPr>
    </w:p>
    <w:p w14:paraId="0E14663B" w14:textId="3FA2A1E7" w:rsidR="00DD45B5" w:rsidRDefault="00DD45B5" w:rsidP="000A0697">
      <w:pPr>
        <w:rPr>
          <w:rFonts w:ascii="Helvetica" w:hAnsi="Helvetica"/>
          <w:color w:val="9099A4"/>
          <w:sz w:val="27"/>
          <w:szCs w:val="27"/>
          <w:shd w:val="clear" w:color="auto" w:fill="FFFFFF"/>
        </w:rPr>
      </w:pPr>
    </w:p>
    <w:p w14:paraId="5D29E4CC" w14:textId="2B3B43B2" w:rsidR="00DD45B5" w:rsidRDefault="00DD45B5" w:rsidP="000A0697">
      <w:pPr>
        <w:rPr>
          <w:rFonts w:ascii="Helvetica" w:hAnsi="Helvetica"/>
          <w:color w:val="9099A4"/>
          <w:sz w:val="27"/>
          <w:szCs w:val="27"/>
          <w:shd w:val="clear" w:color="auto" w:fill="FFFFFF"/>
        </w:rPr>
      </w:pPr>
    </w:p>
    <w:p w14:paraId="1BA0D87C" w14:textId="049DD834" w:rsidR="00DD45B5" w:rsidRDefault="00DD45B5" w:rsidP="000A0697">
      <w:pPr>
        <w:rPr>
          <w:rFonts w:ascii="Helvetica" w:hAnsi="Helvetica"/>
          <w:color w:val="9099A4"/>
          <w:sz w:val="27"/>
          <w:szCs w:val="27"/>
          <w:shd w:val="clear" w:color="auto" w:fill="FFFFFF"/>
        </w:rPr>
      </w:pPr>
    </w:p>
    <w:p w14:paraId="367BFD7C" w14:textId="4DB85989" w:rsidR="00DD45B5" w:rsidRDefault="00DD45B5" w:rsidP="000A0697">
      <w:pPr>
        <w:rPr>
          <w:rFonts w:ascii="Helvetica" w:hAnsi="Helvetica"/>
          <w:color w:val="9099A4"/>
          <w:sz w:val="27"/>
          <w:szCs w:val="27"/>
          <w:shd w:val="clear" w:color="auto" w:fill="FFFFFF"/>
        </w:rPr>
      </w:pPr>
    </w:p>
    <w:p w14:paraId="344FAE4B" w14:textId="6FDE3EB2" w:rsidR="00DD45B5" w:rsidRDefault="00DD45B5" w:rsidP="000A0697">
      <w:pPr>
        <w:rPr>
          <w:rFonts w:ascii="Helvetica" w:hAnsi="Helvetica"/>
          <w:color w:val="9099A4"/>
          <w:sz w:val="27"/>
          <w:szCs w:val="27"/>
          <w:shd w:val="clear" w:color="auto" w:fill="FFFFFF"/>
        </w:rPr>
      </w:pPr>
    </w:p>
    <w:p w14:paraId="3C182F7F" w14:textId="26E5C0D1" w:rsidR="00DD45B5" w:rsidRDefault="00DD45B5" w:rsidP="000A0697">
      <w:pPr>
        <w:rPr>
          <w:rFonts w:ascii="Arial" w:hAnsi="Arial" w:cs="Arial"/>
          <w:b/>
          <w:bCs/>
          <w:color w:val="3B3838" w:themeColor="background2" w:themeShade="40"/>
          <w:sz w:val="32"/>
          <w:szCs w:val="32"/>
        </w:rPr>
      </w:pPr>
    </w:p>
    <w:p w14:paraId="5722CF97" w14:textId="6D82C080" w:rsidR="006B05D7" w:rsidRDefault="006B05D7" w:rsidP="000A0697">
      <w:pPr>
        <w:rPr>
          <w:rFonts w:ascii="Arial" w:hAnsi="Arial" w:cs="Arial"/>
          <w:b/>
          <w:bCs/>
          <w:color w:val="3B3838" w:themeColor="background2" w:themeShade="40"/>
          <w:sz w:val="32"/>
          <w:szCs w:val="32"/>
        </w:rPr>
      </w:pPr>
    </w:p>
    <w:p w14:paraId="4C1FD6E0" w14:textId="77777777" w:rsidR="006B05D7" w:rsidRDefault="006B05D7" w:rsidP="000A0697">
      <w:pPr>
        <w:rPr>
          <w:rFonts w:ascii="Arial" w:hAnsi="Arial" w:cs="Arial"/>
          <w:b/>
          <w:bCs/>
          <w:color w:val="3B3838" w:themeColor="background2" w:themeShade="40"/>
          <w:sz w:val="32"/>
          <w:szCs w:val="32"/>
        </w:rPr>
      </w:pPr>
    </w:p>
    <w:p w14:paraId="629CE196" w14:textId="77777777" w:rsidR="00017334" w:rsidRPr="005B5C7C" w:rsidRDefault="00017334" w:rsidP="000A0697">
      <w:pPr>
        <w:rPr>
          <w:rFonts w:ascii="Arial" w:hAnsi="Arial" w:cs="Arial"/>
          <w:b/>
          <w:bCs/>
          <w:color w:val="3B3838" w:themeColor="background2" w:themeShade="40"/>
          <w:sz w:val="32"/>
          <w:szCs w:val="32"/>
        </w:rPr>
      </w:pPr>
    </w:p>
    <w:p w14:paraId="7DA52618" w14:textId="0ACA9B51" w:rsidR="000A0697" w:rsidRDefault="00CD4B4F" w:rsidP="000A0697">
      <w:pPr>
        <w:rPr>
          <w:rFonts w:ascii="Arial" w:hAnsi="Arial" w:cs="Arial"/>
          <w:b/>
          <w:bCs/>
          <w:color w:val="3B3838" w:themeColor="background2" w:themeShade="40"/>
          <w:sz w:val="32"/>
          <w:szCs w:val="32"/>
        </w:rPr>
      </w:pPr>
      <w:r w:rsidRPr="005B5C7C">
        <w:rPr>
          <w:rFonts w:ascii="Arial" w:hAnsi="Arial" w:cs="Arial"/>
          <w:b/>
          <w:bCs/>
          <w:color w:val="3B3838" w:themeColor="background2" w:themeShade="40"/>
          <w:sz w:val="32"/>
          <w:szCs w:val="32"/>
        </w:rPr>
        <w:t>Haftungsausschluss</w:t>
      </w:r>
    </w:p>
    <w:p w14:paraId="49A985D7" w14:textId="77777777" w:rsidR="00DD45B5" w:rsidRDefault="00DD45B5" w:rsidP="000A0697">
      <w:pPr>
        <w:rPr>
          <w:rFonts w:ascii="Arial" w:hAnsi="Arial" w:cs="Arial"/>
          <w:b/>
          <w:bCs/>
          <w:color w:val="3B3838" w:themeColor="background2" w:themeShade="40"/>
          <w:sz w:val="32"/>
          <w:szCs w:val="32"/>
        </w:rPr>
      </w:pPr>
    </w:p>
    <w:p w14:paraId="05779176" w14:textId="229C6CCF" w:rsidR="00DD45B5" w:rsidRPr="00602CA9" w:rsidRDefault="00DD45B5" w:rsidP="000A0697">
      <w:pPr>
        <w:rPr>
          <w:rFonts w:ascii="Arial" w:hAnsi="Arial" w:cs="Arial"/>
          <w:color w:val="767171" w:themeColor="background2" w:themeShade="80"/>
        </w:rPr>
      </w:pPr>
      <w:r w:rsidRPr="00602CA9">
        <w:rPr>
          <w:rFonts w:ascii="Arial" w:hAnsi="Arial" w:cs="Arial"/>
          <w:color w:val="767171" w:themeColor="background2" w:themeShade="80"/>
        </w:rPr>
        <w:t>Wir schließen jegliche Haftung im Zusammenhang mit unserem Dienst aus.</w:t>
      </w:r>
    </w:p>
    <w:p w14:paraId="66070F0C" w14:textId="6B3BDDA4" w:rsidR="00DD45B5" w:rsidRPr="00602CA9" w:rsidRDefault="00DD45B5" w:rsidP="000A0697">
      <w:pPr>
        <w:rPr>
          <w:rFonts w:ascii="Arial" w:hAnsi="Arial" w:cs="Arial"/>
          <w:color w:val="767171" w:themeColor="background2" w:themeShade="80"/>
        </w:rPr>
      </w:pPr>
      <w:r w:rsidRPr="00602CA9">
        <w:rPr>
          <w:rFonts w:ascii="Arial" w:hAnsi="Arial" w:cs="Arial"/>
          <w:color w:val="767171" w:themeColor="background2" w:themeShade="80"/>
        </w:rPr>
        <w:t>Dir Dienst beinhaltet Inhalte dritter und kommuniziert auch mit dritten.</w:t>
      </w:r>
    </w:p>
    <w:p w14:paraId="72B2D00A" w14:textId="77B8B2CC" w:rsidR="00DD45B5" w:rsidRPr="00602CA9" w:rsidRDefault="00DD45B5" w:rsidP="000A0697">
      <w:pPr>
        <w:rPr>
          <w:rFonts w:ascii="Arial" w:hAnsi="Arial" w:cs="Arial"/>
          <w:color w:val="767171" w:themeColor="background2" w:themeShade="80"/>
        </w:rPr>
      </w:pPr>
      <w:r w:rsidRPr="00602CA9">
        <w:rPr>
          <w:rFonts w:ascii="Arial" w:hAnsi="Arial" w:cs="Arial"/>
          <w:color w:val="767171" w:themeColor="background2" w:themeShade="80"/>
        </w:rPr>
        <w:t>Ebenso ist es ausgeschlossen jeglichen veröffentlichten Inhalt bis ins kleinste Detail zu überprüfen (Plugins, Benutzer Nachrichten durch den Messenger, etc.).</w:t>
      </w:r>
    </w:p>
    <w:p w14:paraId="6CC0B725" w14:textId="77777777" w:rsidR="00DD45B5" w:rsidRPr="00602CA9" w:rsidRDefault="00DD45B5" w:rsidP="000A0697">
      <w:pPr>
        <w:rPr>
          <w:rFonts w:ascii="Arial" w:hAnsi="Arial" w:cs="Arial"/>
          <w:color w:val="767171" w:themeColor="background2" w:themeShade="80"/>
        </w:rPr>
      </w:pPr>
    </w:p>
    <w:p w14:paraId="03B02D7B" w14:textId="7A5367C4" w:rsidR="00DD45B5" w:rsidRPr="00602CA9" w:rsidRDefault="00DD45B5" w:rsidP="000A0697">
      <w:pPr>
        <w:rPr>
          <w:rFonts w:ascii="Arial" w:hAnsi="Arial" w:cs="Arial"/>
          <w:color w:val="767171" w:themeColor="background2" w:themeShade="80"/>
        </w:rPr>
      </w:pPr>
      <w:r w:rsidRPr="00602CA9">
        <w:rPr>
          <w:rFonts w:ascii="Arial" w:hAnsi="Arial" w:cs="Arial"/>
          <w:color w:val="767171" w:themeColor="background2" w:themeShade="80"/>
        </w:rPr>
        <w:t>So sehr wir uns bemühen den Dienst sicher zu halten, ist die Nutzung des Dienstes auf eigene Gefahr.</w:t>
      </w:r>
    </w:p>
    <w:p w14:paraId="2AFB009E" w14:textId="77777777" w:rsidR="00DD45B5" w:rsidRPr="00602CA9" w:rsidRDefault="00DD45B5" w:rsidP="000A0697">
      <w:pPr>
        <w:rPr>
          <w:rFonts w:ascii="Arial" w:hAnsi="Arial" w:cs="Arial"/>
          <w:color w:val="767171" w:themeColor="background2" w:themeShade="80"/>
        </w:rPr>
      </w:pPr>
    </w:p>
    <w:p w14:paraId="2AD5FFFF" w14:textId="3557527D" w:rsidR="00DD45B5" w:rsidRPr="00602CA9" w:rsidRDefault="00DD45B5" w:rsidP="000A0697">
      <w:pPr>
        <w:rPr>
          <w:rFonts w:ascii="Arial" w:hAnsi="Arial" w:cs="Arial"/>
          <w:color w:val="767171" w:themeColor="background2" w:themeShade="80"/>
        </w:rPr>
      </w:pPr>
      <w:r w:rsidRPr="00602CA9">
        <w:rPr>
          <w:rFonts w:ascii="Arial" w:hAnsi="Arial" w:cs="Arial"/>
          <w:color w:val="767171" w:themeColor="background2" w:themeShade="80"/>
        </w:rPr>
        <w:t>Die genannten Haftungsausschlüsse gelten. Soweit die nach geltendem Recht zulässig ist.</w:t>
      </w:r>
    </w:p>
    <w:p w14:paraId="47A4E7C2" w14:textId="383F0AD7" w:rsidR="00017334" w:rsidRPr="00DD45B5" w:rsidRDefault="00DD45B5" w:rsidP="000A0697">
      <w:pPr>
        <w:rPr>
          <w:rFonts w:ascii="Helvetica" w:hAnsi="Helvetica"/>
          <w:color w:val="9099A4"/>
          <w:sz w:val="27"/>
          <w:szCs w:val="27"/>
          <w:shd w:val="clear" w:color="auto" w:fill="FFFFFF"/>
        </w:rPr>
      </w:pPr>
      <w:r>
        <w:rPr>
          <w:rFonts w:ascii="Helvetica" w:hAnsi="Helvetica"/>
          <w:color w:val="9099A4"/>
          <w:sz w:val="27"/>
          <w:szCs w:val="27"/>
          <w:shd w:val="clear" w:color="auto" w:fill="FFFFFF"/>
        </w:rPr>
        <w:t xml:space="preserve"> </w:t>
      </w:r>
    </w:p>
    <w:p w14:paraId="573A32D0" w14:textId="77777777" w:rsidR="00017334" w:rsidRPr="005B5C7C" w:rsidRDefault="00017334" w:rsidP="000A0697">
      <w:pPr>
        <w:rPr>
          <w:rFonts w:ascii="Arial" w:hAnsi="Arial" w:cs="Arial"/>
          <w:b/>
          <w:bCs/>
          <w:color w:val="3B3838" w:themeColor="background2" w:themeShade="40"/>
          <w:sz w:val="32"/>
          <w:szCs w:val="32"/>
        </w:rPr>
      </w:pPr>
    </w:p>
    <w:p w14:paraId="57FDD930" w14:textId="6EBC352B" w:rsidR="00CD4B4F" w:rsidRDefault="00CD4B4F" w:rsidP="000A0697">
      <w:pPr>
        <w:rPr>
          <w:rFonts w:ascii="Arial" w:hAnsi="Arial" w:cs="Arial"/>
          <w:b/>
          <w:bCs/>
          <w:color w:val="3B3838" w:themeColor="background2" w:themeShade="40"/>
          <w:sz w:val="32"/>
          <w:szCs w:val="32"/>
        </w:rPr>
      </w:pPr>
      <w:r w:rsidRPr="005B5C7C">
        <w:rPr>
          <w:rFonts w:ascii="Arial" w:hAnsi="Arial" w:cs="Arial"/>
          <w:b/>
          <w:bCs/>
          <w:color w:val="3B3838" w:themeColor="background2" w:themeShade="40"/>
          <w:sz w:val="32"/>
          <w:szCs w:val="32"/>
        </w:rPr>
        <w:t>Schadensersatz</w:t>
      </w:r>
    </w:p>
    <w:p w14:paraId="4550AA22" w14:textId="429BA967" w:rsidR="00017334" w:rsidRDefault="00017334" w:rsidP="000A0697">
      <w:pPr>
        <w:rPr>
          <w:rFonts w:ascii="Arial" w:hAnsi="Arial" w:cs="Arial"/>
          <w:b/>
          <w:bCs/>
          <w:color w:val="3B3838" w:themeColor="background2" w:themeShade="40"/>
          <w:sz w:val="32"/>
          <w:szCs w:val="32"/>
        </w:rPr>
      </w:pPr>
    </w:p>
    <w:p w14:paraId="68BEA018" w14:textId="572A8EA1" w:rsidR="00017334" w:rsidRPr="00F10D73" w:rsidRDefault="00017334" w:rsidP="000A0697">
      <w:pPr>
        <w:rPr>
          <w:rFonts w:ascii="Arial" w:hAnsi="Arial" w:cs="Arial"/>
          <w:color w:val="767171" w:themeColor="background2" w:themeShade="80"/>
        </w:rPr>
      </w:pPr>
      <w:r w:rsidRPr="00F10D73">
        <w:rPr>
          <w:rFonts w:ascii="Arial" w:hAnsi="Arial" w:cs="Arial"/>
          <w:color w:val="767171" w:themeColor="background2" w:themeShade="80"/>
        </w:rPr>
        <w:t xml:space="preserve">Sie erklären sich damit einverstanden, </w:t>
      </w:r>
      <w:r w:rsidR="00F10D73">
        <w:rPr>
          <w:rFonts w:ascii="Arial" w:hAnsi="Arial" w:cs="Arial"/>
          <w:color w:val="767171" w:themeColor="background2" w:themeShade="80"/>
        </w:rPr>
        <w:t>uns und unser Unternehmen</w:t>
      </w:r>
      <w:r w:rsidRPr="00F10D73">
        <w:rPr>
          <w:rFonts w:ascii="Arial" w:hAnsi="Arial" w:cs="Arial"/>
          <w:color w:val="767171" w:themeColor="background2" w:themeShade="80"/>
        </w:rPr>
        <w:t xml:space="preserve"> schadlos zu halten gegenüber jeglichen Verlusten, Haftungen, Ansprüchen, Forderungen, Schäden, Kosten und Ausgaben (einschließlich angemessener Anwaltsgebühren) die aus oder in Verbindung mit Folgendem ergeben: (I) Ihrer Nutzung des Dienstes und dem Zugriff auf den Dienst; (II) Ihrer Verletzung einer dieser Bedingungen; (III) Ihrer Verletzung von Rechten Dritter, einschließlich und ohne Einschränkung eines Urheberrechts, Eigentumsrechts oder Datenschutzrechts oder einer Vereinbarung mit Dritten; oder (IV) Ihren Inhalten oder Informationen Ihres Accounts oder anderen Informationen, die Sie auf oder über den Dienst veröffentlichen oder weitergeben. Wie in diesem Abschnitt verwendet, umfasst „Sie“ jede/n, die/der mit Ihrem Passwort auf den Dienst zugreift.</w:t>
      </w:r>
    </w:p>
    <w:p w14:paraId="04A1AD4C" w14:textId="77777777" w:rsidR="00017334" w:rsidRDefault="00017334" w:rsidP="000A0697">
      <w:pPr>
        <w:rPr>
          <w:rFonts w:ascii="Arial" w:hAnsi="Arial" w:cs="Arial"/>
          <w:b/>
          <w:bCs/>
          <w:color w:val="3B3838" w:themeColor="background2" w:themeShade="40"/>
          <w:sz w:val="32"/>
          <w:szCs w:val="32"/>
        </w:rPr>
      </w:pPr>
    </w:p>
    <w:p w14:paraId="30B4F693" w14:textId="16AEA037" w:rsidR="00017334" w:rsidRDefault="00017334" w:rsidP="000A0697">
      <w:pPr>
        <w:rPr>
          <w:rFonts w:ascii="Arial" w:hAnsi="Arial" w:cs="Arial"/>
          <w:b/>
          <w:bCs/>
          <w:color w:val="3B3838" w:themeColor="background2" w:themeShade="40"/>
          <w:sz w:val="32"/>
          <w:szCs w:val="32"/>
        </w:rPr>
      </w:pPr>
    </w:p>
    <w:p w14:paraId="44451CC5" w14:textId="2A6D93A6" w:rsidR="00F10D73" w:rsidRDefault="00F10D73" w:rsidP="000A0697">
      <w:pPr>
        <w:rPr>
          <w:rFonts w:ascii="Arial" w:hAnsi="Arial" w:cs="Arial"/>
          <w:b/>
          <w:bCs/>
          <w:color w:val="3B3838" w:themeColor="background2" w:themeShade="40"/>
          <w:sz w:val="32"/>
          <w:szCs w:val="32"/>
        </w:rPr>
      </w:pPr>
    </w:p>
    <w:p w14:paraId="48C6183A" w14:textId="729C4980" w:rsidR="00F10D73" w:rsidRDefault="00F10D73" w:rsidP="000A0697">
      <w:pPr>
        <w:rPr>
          <w:rFonts w:ascii="Arial" w:hAnsi="Arial" w:cs="Arial"/>
          <w:b/>
          <w:bCs/>
          <w:color w:val="3B3838" w:themeColor="background2" w:themeShade="40"/>
          <w:sz w:val="32"/>
          <w:szCs w:val="32"/>
        </w:rPr>
      </w:pPr>
    </w:p>
    <w:p w14:paraId="70BCAAEF" w14:textId="10F68159" w:rsidR="00F10D73" w:rsidRDefault="00F10D73" w:rsidP="000A0697">
      <w:pPr>
        <w:rPr>
          <w:rFonts w:ascii="Arial" w:hAnsi="Arial" w:cs="Arial"/>
          <w:b/>
          <w:bCs/>
          <w:color w:val="3B3838" w:themeColor="background2" w:themeShade="40"/>
          <w:sz w:val="32"/>
          <w:szCs w:val="32"/>
        </w:rPr>
      </w:pPr>
    </w:p>
    <w:p w14:paraId="5BCCE3CF" w14:textId="5E4C6A0B" w:rsidR="00F10D73" w:rsidRDefault="00F10D73" w:rsidP="000A0697">
      <w:pPr>
        <w:rPr>
          <w:rFonts w:ascii="Arial" w:hAnsi="Arial" w:cs="Arial"/>
          <w:b/>
          <w:bCs/>
          <w:color w:val="3B3838" w:themeColor="background2" w:themeShade="40"/>
          <w:sz w:val="32"/>
          <w:szCs w:val="32"/>
        </w:rPr>
      </w:pPr>
    </w:p>
    <w:p w14:paraId="348D0CC7" w14:textId="222FED89" w:rsidR="00F10D73" w:rsidRDefault="00F10D73" w:rsidP="000A0697">
      <w:pPr>
        <w:rPr>
          <w:rFonts w:ascii="Arial" w:hAnsi="Arial" w:cs="Arial"/>
          <w:b/>
          <w:bCs/>
          <w:color w:val="3B3838" w:themeColor="background2" w:themeShade="40"/>
          <w:sz w:val="32"/>
          <w:szCs w:val="32"/>
        </w:rPr>
      </w:pPr>
    </w:p>
    <w:p w14:paraId="23B85FF0" w14:textId="73453262" w:rsidR="00F10D73" w:rsidRDefault="00F10D73" w:rsidP="000A0697">
      <w:pPr>
        <w:rPr>
          <w:rFonts w:ascii="Arial" w:hAnsi="Arial" w:cs="Arial"/>
          <w:b/>
          <w:bCs/>
          <w:color w:val="3B3838" w:themeColor="background2" w:themeShade="40"/>
          <w:sz w:val="32"/>
          <w:szCs w:val="32"/>
        </w:rPr>
      </w:pPr>
    </w:p>
    <w:p w14:paraId="40AABC48" w14:textId="7105F889" w:rsidR="00F10D73" w:rsidRDefault="00F10D73" w:rsidP="000A0697">
      <w:pPr>
        <w:rPr>
          <w:rFonts w:ascii="Arial" w:hAnsi="Arial" w:cs="Arial"/>
          <w:b/>
          <w:bCs/>
          <w:color w:val="3B3838" w:themeColor="background2" w:themeShade="40"/>
          <w:sz w:val="32"/>
          <w:szCs w:val="32"/>
        </w:rPr>
      </w:pPr>
    </w:p>
    <w:p w14:paraId="0D1C8C92" w14:textId="77777777" w:rsidR="00F10D73" w:rsidRPr="005B5C7C" w:rsidRDefault="00F10D73" w:rsidP="000A0697">
      <w:pPr>
        <w:rPr>
          <w:rFonts w:ascii="Arial" w:hAnsi="Arial" w:cs="Arial"/>
          <w:b/>
          <w:bCs/>
          <w:color w:val="3B3838" w:themeColor="background2" w:themeShade="40"/>
          <w:sz w:val="32"/>
          <w:szCs w:val="32"/>
        </w:rPr>
      </w:pPr>
    </w:p>
    <w:p w14:paraId="3EE74FD1" w14:textId="2C2DF85E" w:rsidR="001506C4" w:rsidRDefault="001506C4" w:rsidP="000A0697">
      <w:pPr>
        <w:rPr>
          <w:rFonts w:ascii="Arial" w:hAnsi="Arial" w:cs="Arial"/>
          <w:b/>
          <w:bCs/>
          <w:color w:val="3B3838" w:themeColor="background2" w:themeShade="40"/>
          <w:sz w:val="32"/>
          <w:szCs w:val="32"/>
        </w:rPr>
      </w:pPr>
      <w:r w:rsidRPr="005B5C7C">
        <w:rPr>
          <w:rFonts w:ascii="Arial" w:hAnsi="Arial" w:cs="Arial"/>
          <w:b/>
          <w:bCs/>
          <w:color w:val="3B3838" w:themeColor="background2" w:themeShade="40"/>
          <w:sz w:val="32"/>
          <w:szCs w:val="32"/>
        </w:rPr>
        <w:t>Verhaltens</w:t>
      </w:r>
      <w:r w:rsidR="00017334">
        <w:rPr>
          <w:rFonts w:ascii="Arial" w:hAnsi="Arial" w:cs="Arial"/>
          <w:b/>
          <w:bCs/>
          <w:color w:val="3B3838" w:themeColor="background2" w:themeShade="40"/>
          <w:sz w:val="32"/>
          <w:szCs w:val="32"/>
        </w:rPr>
        <w:t xml:space="preserve"> und Nutzungsregeln</w:t>
      </w:r>
    </w:p>
    <w:p w14:paraId="1726C1B6" w14:textId="44E22F18" w:rsidR="00017334" w:rsidRDefault="00017334" w:rsidP="000A0697">
      <w:pPr>
        <w:rPr>
          <w:rFonts w:ascii="Arial" w:hAnsi="Arial" w:cs="Arial"/>
          <w:b/>
          <w:bCs/>
          <w:color w:val="3B3838" w:themeColor="background2" w:themeShade="40"/>
          <w:sz w:val="32"/>
          <w:szCs w:val="32"/>
        </w:rPr>
      </w:pPr>
    </w:p>
    <w:p w14:paraId="54593F73" w14:textId="3971752E" w:rsidR="008A3C89" w:rsidRPr="008A3C89" w:rsidRDefault="00F10D73" w:rsidP="00017334">
      <w:pPr>
        <w:shd w:val="clear" w:color="auto" w:fill="FFFFFF"/>
        <w:spacing w:before="300"/>
        <w:textAlignment w:val="baseline"/>
        <w:rPr>
          <w:rFonts w:ascii="Arial" w:hAnsi="Arial" w:cs="Arial"/>
          <w:color w:val="767171" w:themeColor="background2" w:themeShade="80"/>
        </w:rPr>
      </w:pPr>
      <w:r w:rsidRPr="008A3C89">
        <w:rPr>
          <w:rFonts w:ascii="Arial" w:hAnsi="Arial" w:cs="Arial"/>
          <w:color w:val="767171" w:themeColor="background2" w:themeShade="80"/>
        </w:rPr>
        <w:t xml:space="preserve">Der Dienst bietet Kommunikationsmöglichkeiten wie Foren, Chats, Community, Gruppen, etc. an sowie Inhalte von dritten. Dies ermöglicht es Ihnen und anderen Nutzern, Ihre Inhalte frei mit anderen Personen auf der gesamten Welt zu teilen. Wir sind nicht </w:t>
      </w:r>
      <w:r w:rsidR="008A3C89" w:rsidRPr="008A3C89">
        <w:rPr>
          <w:rFonts w:ascii="Arial" w:hAnsi="Arial" w:cs="Arial"/>
          <w:color w:val="767171" w:themeColor="background2" w:themeShade="80"/>
        </w:rPr>
        <w:t>verpflichtet</w:t>
      </w:r>
      <w:r w:rsidRPr="008A3C89">
        <w:rPr>
          <w:rFonts w:ascii="Arial" w:hAnsi="Arial" w:cs="Arial"/>
          <w:color w:val="767171" w:themeColor="background2" w:themeShade="80"/>
        </w:rPr>
        <w:t xml:space="preserve">, diese Daten zu überwachen, können dies jedoch jeder Zeit mit der Bereitstellung des Dienstes tun, dies gilt auch in anderen Ausnahmefällen </w:t>
      </w:r>
      <w:proofErr w:type="gramStart"/>
      <w:r w:rsidRPr="008A3C89">
        <w:rPr>
          <w:rFonts w:ascii="Arial" w:hAnsi="Arial" w:cs="Arial"/>
          <w:color w:val="767171" w:themeColor="background2" w:themeShade="80"/>
        </w:rPr>
        <w:t>z.B.</w:t>
      </w:r>
      <w:proofErr w:type="gramEnd"/>
      <w:r w:rsidRPr="008A3C89">
        <w:rPr>
          <w:rFonts w:ascii="Arial" w:hAnsi="Arial" w:cs="Arial"/>
          <w:color w:val="767171" w:themeColor="background2" w:themeShade="80"/>
        </w:rPr>
        <w:t xml:space="preserve"> wenn mehrere Verdächte oder Aussagen gegen einen Benutzer vorliegen. Wir behalten uns auch vor, bei Verstößen gegen unsere </w:t>
      </w:r>
      <w:proofErr w:type="spellStart"/>
      <w:r w:rsidRPr="008A3C89">
        <w:rPr>
          <w:rFonts w:ascii="Arial" w:hAnsi="Arial" w:cs="Arial"/>
          <w:color w:val="767171" w:themeColor="background2" w:themeShade="80"/>
        </w:rPr>
        <w:t>AGB’s</w:t>
      </w:r>
      <w:proofErr w:type="spellEnd"/>
      <w:r w:rsidRPr="008A3C89">
        <w:rPr>
          <w:rFonts w:ascii="Arial" w:hAnsi="Arial" w:cs="Arial"/>
          <w:color w:val="767171" w:themeColor="background2" w:themeShade="80"/>
        </w:rPr>
        <w:t xml:space="preserve"> </w:t>
      </w:r>
      <w:r w:rsidR="008A3C89" w:rsidRPr="008A3C89">
        <w:rPr>
          <w:rFonts w:ascii="Arial" w:hAnsi="Arial" w:cs="Arial"/>
          <w:color w:val="767171" w:themeColor="background2" w:themeShade="80"/>
        </w:rPr>
        <w:t xml:space="preserve">Inhalte teilweiße oder sogar ganz zu sperren. Dies gilt auch wenn es sich um ein Plugin dritter handelt, da diese ebenfalls unseren </w:t>
      </w:r>
      <w:proofErr w:type="spellStart"/>
      <w:r w:rsidR="008A3C89" w:rsidRPr="008A3C89">
        <w:rPr>
          <w:rFonts w:ascii="Arial" w:hAnsi="Arial" w:cs="Arial"/>
          <w:color w:val="767171" w:themeColor="background2" w:themeShade="80"/>
        </w:rPr>
        <w:t>AGB’s</w:t>
      </w:r>
      <w:proofErr w:type="spellEnd"/>
      <w:r w:rsidR="008A3C89" w:rsidRPr="008A3C89">
        <w:rPr>
          <w:rFonts w:ascii="Arial" w:hAnsi="Arial" w:cs="Arial"/>
          <w:color w:val="767171" w:themeColor="background2" w:themeShade="80"/>
        </w:rPr>
        <w:t xml:space="preserve"> unterliegen (Vertraglich mit dem Plugin Inhaber geregelt). Wir haften unter keinen Umständen für Aktivitäten innerhalb der Kommunikation dritter (Ihnen) und wir haften auf keinen </w:t>
      </w:r>
      <w:proofErr w:type="gramStart"/>
      <w:r w:rsidR="008A3C89" w:rsidRPr="008A3C89">
        <w:rPr>
          <w:rFonts w:ascii="Arial" w:hAnsi="Arial" w:cs="Arial"/>
          <w:color w:val="767171" w:themeColor="background2" w:themeShade="80"/>
        </w:rPr>
        <w:t>fall</w:t>
      </w:r>
      <w:proofErr w:type="gramEnd"/>
      <w:r w:rsidR="008A3C89" w:rsidRPr="008A3C89">
        <w:rPr>
          <w:rFonts w:ascii="Arial" w:hAnsi="Arial" w:cs="Arial"/>
          <w:color w:val="767171" w:themeColor="background2" w:themeShade="80"/>
        </w:rPr>
        <w:t xml:space="preserve"> für Veröffentlichte Plugins oder jegliche anderen Inhalte dritter (Klar gekennzeichnet).</w:t>
      </w:r>
    </w:p>
    <w:p w14:paraId="2BFA9811" w14:textId="77777777" w:rsidR="00F10D73" w:rsidRPr="008A3C89" w:rsidRDefault="00F10D73" w:rsidP="00017334">
      <w:pPr>
        <w:shd w:val="clear" w:color="auto" w:fill="FFFFFF"/>
        <w:spacing w:before="300"/>
        <w:textAlignment w:val="baseline"/>
        <w:rPr>
          <w:rFonts w:ascii="Arial" w:hAnsi="Arial" w:cs="Arial"/>
          <w:color w:val="767171" w:themeColor="background2" w:themeShade="80"/>
        </w:rPr>
      </w:pPr>
    </w:p>
    <w:p w14:paraId="6AB7E53E" w14:textId="48C001D7" w:rsidR="00017334" w:rsidRPr="00017334" w:rsidRDefault="00017334" w:rsidP="00017334">
      <w:pPr>
        <w:shd w:val="clear" w:color="auto" w:fill="FFFFFF"/>
        <w:spacing w:before="300"/>
        <w:textAlignment w:val="baseline"/>
        <w:rPr>
          <w:rFonts w:ascii="Arial" w:hAnsi="Arial" w:cs="Arial"/>
          <w:color w:val="767171" w:themeColor="background2" w:themeShade="80"/>
        </w:rPr>
      </w:pPr>
      <w:r w:rsidRPr="00017334">
        <w:rPr>
          <w:rFonts w:ascii="Arial" w:hAnsi="Arial" w:cs="Arial"/>
          <w:color w:val="767171" w:themeColor="background2" w:themeShade="80"/>
        </w:rPr>
        <w:t>Das Unternehmen haftet unter keinen Umständen für Aktivitäten innerhalb der Kommunikationskanäle. Das Unternehmen ist nicht verantwortlich für Informationen, die Sie auf den Kommunikationskanälen weitergeben oder für die Handlungen anderer Nutzer. Als Bedingung für Ihre Nutzung des Dienstes, und ohne Einschränkung Ihrer sonstigen Verpflichtungen im Rahmen dieser Bedingungen, erklären Sie sich damit einverstanden, die in diesen Bedingungen und den Community-Richtlinien dargelegten Einschränkungen und Nutzungsregeln sowie alle weiteren Einschränkungen und Regeln (z. B. anwendungsspezifische Regeln) einzuhalten. Als Beispiel erklären Sie sich damit einverstanden, den Dienst nicht zu nutzen, um:</w:t>
      </w:r>
    </w:p>
    <w:p w14:paraId="2BE2791B" w14:textId="77777777" w:rsidR="00017334" w:rsidRPr="00017334" w:rsidRDefault="00017334" w:rsidP="00017334">
      <w:pPr>
        <w:numPr>
          <w:ilvl w:val="0"/>
          <w:numId w:val="30"/>
        </w:numPr>
        <w:shd w:val="clear" w:color="auto" w:fill="FFFFFF"/>
        <w:spacing w:before="150" w:line="450" w:lineRule="atLeast"/>
        <w:ind w:left="225"/>
        <w:textAlignment w:val="baseline"/>
        <w:rPr>
          <w:rFonts w:ascii="Arial" w:hAnsi="Arial" w:cs="Arial"/>
          <w:color w:val="767171" w:themeColor="background2" w:themeShade="80"/>
        </w:rPr>
      </w:pPr>
      <w:r w:rsidRPr="00017334">
        <w:rPr>
          <w:rFonts w:ascii="Arial" w:hAnsi="Arial" w:cs="Arial"/>
          <w:color w:val="767171" w:themeColor="background2" w:themeShade="80"/>
        </w:rPr>
        <w:t>Inhalte einzustellen, hochzuladen, zu übertragen oder anderweitig zu verbreiten, die nach unseren Community-Richtlinien als anstößig gelten;</w:t>
      </w:r>
    </w:p>
    <w:p w14:paraId="2A4CC4C5" w14:textId="77777777" w:rsidR="00017334" w:rsidRPr="00017334" w:rsidRDefault="00017334" w:rsidP="00017334">
      <w:pPr>
        <w:numPr>
          <w:ilvl w:val="0"/>
          <w:numId w:val="30"/>
        </w:numPr>
        <w:shd w:val="clear" w:color="auto" w:fill="FFFFFF"/>
        <w:spacing w:before="150" w:line="450" w:lineRule="atLeast"/>
        <w:ind w:left="225"/>
        <w:textAlignment w:val="baseline"/>
        <w:rPr>
          <w:rFonts w:ascii="Arial" w:hAnsi="Arial" w:cs="Arial"/>
          <w:color w:val="767171" w:themeColor="background2" w:themeShade="80"/>
        </w:rPr>
      </w:pPr>
      <w:r w:rsidRPr="00017334">
        <w:rPr>
          <w:rFonts w:ascii="Arial" w:hAnsi="Arial" w:cs="Arial"/>
          <w:color w:val="767171" w:themeColor="background2" w:themeShade="80"/>
        </w:rPr>
        <w:t>Jemanden zu verleumden, zu verspotten, lächerlich zu machen, zu bedrängen, zu bedrohen, zu belästigen, einzuschüchtern oder zu missbrauchen;</w:t>
      </w:r>
    </w:p>
    <w:p w14:paraId="5E2589BD" w14:textId="77777777" w:rsidR="00017334" w:rsidRPr="00017334" w:rsidRDefault="00017334" w:rsidP="00017334">
      <w:pPr>
        <w:numPr>
          <w:ilvl w:val="0"/>
          <w:numId w:val="30"/>
        </w:numPr>
        <w:shd w:val="clear" w:color="auto" w:fill="FFFFFF"/>
        <w:spacing w:before="150" w:line="450" w:lineRule="atLeast"/>
        <w:ind w:left="225"/>
        <w:textAlignment w:val="baseline"/>
        <w:rPr>
          <w:rFonts w:ascii="Arial" w:hAnsi="Arial" w:cs="Arial"/>
          <w:color w:val="767171" w:themeColor="background2" w:themeShade="80"/>
        </w:rPr>
      </w:pPr>
      <w:r w:rsidRPr="00017334">
        <w:rPr>
          <w:rFonts w:ascii="Arial" w:hAnsi="Arial" w:cs="Arial"/>
          <w:color w:val="767171" w:themeColor="background2" w:themeShade="80"/>
        </w:rPr>
        <w:t xml:space="preserve">sich an betrügerischen, illegalen oder anderweitig für </w:t>
      </w:r>
      <w:proofErr w:type="spellStart"/>
      <w:r w:rsidRPr="00017334">
        <w:rPr>
          <w:rFonts w:ascii="Arial" w:hAnsi="Arial" w:cs="Arial"/>
          <w:color w:val="767171" w:themeColor="background2" w:themeShade="80"/>
        </w:rPr>
        <w:t>Discord</w:t>
      </w:r>
      <w:proofErr w:type="spellEnd"/>
      <w:r w:rsidRPr="00017334">
        <w:rPr>
          <w:rFonts w:ascii="Arial" w:hAnsi="Arial" w:cs="Arial"/>
          <w:color w:val="767171" w:themeColor="background2" w:themeShade="80"/>
        </w:rPr>
        <w:t xml:space="preserve"> oder andere Nutzer schädlichen Handlungen zu beteiligen;</w:t>
      </w:r>
    </w:p>
    <w:p w14:paraId="6121FF22" w14:textId="77777777" w:rsidR="00017334" w:rsidRPr="00017334" w:rsidRDefault="00017334" w:rsidP="00017334">
      <w:pPr>
        <w:numPr>
          <w:ilvl w:val="0"/>
          <w:numId w:val="30"/>
        </w:numPr>
        <w:shd w:val="clear" w:color="auto" w:fill="FFFFFF"/>
        <w:spacing w:before="150" w:line="450" w:lineRule="atLeast"/>
        <w:ind w:left="225"/>
        <w:textAlignment w:val="baseline"/>
        <w:rPr>
          <w:rFonts w:ascii="Arial" w:hAnsi="Arial" w:cs="Arial"/>
          <w:color w:val="767171" w:themeColor="background2" w:themeShade="80"/>
        </w:rPr>
      </w:pPr>
      <w:r w:rsidRPr="00017334">
        <w:rPr>
          <w:rFonts w:ascii="Arial" w:hAnsi="Arial" w:cs="Arial"/>
          <w:color w:val="767171" w:themeColor="background2" w:themeShade="80"/>
        </w:rPr>
        <w:lastRenderedPageBreak/>
        <w:t xml:space="preserve">Dateien, die Viren, Trojanische Pferde, Würmer, Zeitbomben, </w:t>
      </w:r>
      <w:proofErr w:type="spellStart"/>
      <w:r w:rsidRPr="00017334">
        <w:rPr>
          <w:rFonts w:ascii="Arial" w:hAnsi="Arial" w:cs="Arial"/>
          <w:color w:val="767171" w:themeColor="background2" w:themeShade="80"/>
        </w:rPr>
        <w:t>Cancelbots</w:t>
      </w:r>
      <w:proofErr w:type="spellEnd"/>
      <w:r w:rsidRPr="00017334">
        <w:rPr>
          <w:rFonts w:ascii="Arial" w:hAnsi="Arial" w:cs="Arial"/>
          <w:color w:val="767171" w:themeColor="background2" w:themeShade="80"/>
        </w:rPr>
        <w:t>, beschädigte Dateien, Daten oder andere Software oder Programme dieser Art enthalten, oder jegliche Handlungen, die den Dienst oder Geräte anderer Nutzer beeinträchtigen könnten, hochzuladen oder zu übertragen (oder zu versuchen sie hochzuladen oder zu übertragen);</w:t>
      </w:r>
    </w:p>
    <w:p w14:paraId="7045B5A2" w14:textId="77777777" w:rsidR="00017334" w:rsidRPr="00017334" w:rsidRDefault="00017334" w:rsidP="00017334">
      <w:pPr>
        <w:numPr>
          <w:ilvl w:val="0"/>
          <w:numId w:val="30"/>
        </w:numPr>
        <w:shd w:val="clear" w:color="auto" w:fill="FFFFFF"/>
        <w:spacing w:before="150" w:line="450" w:lineRule="atLeast"/>
        <w:ind w:left="225"/>
        <w:textAlignment w:val="baseline"/>
        <w:rPr>
          <w:rFonts w:ascii="Arial" w:hAnsi="Arial" w:cs="Arial"/>
          <w:color w:val="767171" w:themeColor="background2" w:themeShade="80"/>
        </w:rPr>
      </w:pPr>
      <w:r w:rsidRPr="00017334">
        <w:rPr>
          <w:rFonts w:ascii="Arial" w:hAnsi="Arial" w:cs="Arial"/>
          <w:color w:val="767171" w:themeColor="background2" w:themeShade="80"/>
        </w:rPr>
        <w:t>Das vertragliche, persönliche, geistige Eigentums- oder ein anderes Recht einer Partei zu verletzen, einschließlich der Nutzung, des Hochladens, der Übertragung, der Verbreitung oder anderweitigen Bereitstellung von Informationen, die über den Dienst Verfügung gestellt werden und ein Urheberrecht, eine Marke, ein Patent, ein Geschäftsgeheimnis oder ein anderes Recht einer Partei verletzen (einschließlich Datenschutz- oder Werberechten);</w:t>
      </w:r>
    </w:p>
    <w:p w14:paraId="3D55F27A" w14:textId="77777777" w:rsidR="00017334" w:rsidRPr="00017334" w:rsidRDefault="00017334" w:rsidP="00017334">
      <w:pPr>
        <w:numPr>
          <w:ilvl w:val="0"/>
          <w:numId w:val="30"/>
        </w:numPr>
        <w:shd w:val="clear" w:color="auto" w:fill="FFFFFF"/>
        <w:spacing w:before="150" w:line="450" w:lineRule="atLeast"/>
        <w:ind w:left="225"/>
        <w:textAlignment w:val="baseline"/>
        <w:rPr>
          <w:rFonts w:ascii="Arial" w:hAnsi="Arial" w:cs="Arial"/>
          <w:color w:val="767171" w:themeColor="background2" w:themeShade="80"/>
        </w:rPr>
      </w:pPr>
      <w:r w:rsidRPr="00017334">
        <w:rPr>
          <w:rFonts w:ascii="Arial" w:hAnsi="Arial" w:cs="Arial"/>
          <w:color w:val="767171" w:themeColor="background2" w:themeShade="80"/>
        </w:rPr>
        <w:t>Zu versuchen, Passwörter oder andere private Informationen von anderen Nutzern zu erhalten;</w:t>
      </w:r>
    </w:p>
    <w:p w14:paraId="2543F815" w14:textId="77777777" w:rsidR="00017334" w:rsidRPr="00017334" w:rsidRDefault="00017334" w:rsidP="00017334">
      <w:pPr>
        <w:numPr>
          <w:ilvl w:val="0"/>
          <w:numId w:val="30"/>
        </w:numPr>
        <w:shd w:val="clear" w:color="auto" w:fill="FFFFFF"/>
        <w:spacing w:before="150" w:line="450" w:lineRule="atLeast"/>
        <w:ind w:left="225"/>
        <w:textAlignment w:val="baseline"/>
        <w:rPr>
          <w:rFonts w:ascii="Arial" w:hAnsi="Arial" w:cs="Arial"/>
          <w:color w:val="767171" w:themeColor="background2" w:themeShade="80"/>
        </w:rPr>
      </w:pPr>
      <w:r w:rsidRPr="00017334">
        <w:rPr>
          <w:rFonts w:ascii="Arial" w:hAnsi="Arial" w:cs="Arial"/>
          <w:color w:val="767171" w:themeColor="background2" w:themeShade="80"/>
        </w:rPr>
        <w:t>Support-Kanäle oder Beschwerdeformulare zu missbrauchen, um falsche Meldungen an uns zu senden;</w:t>
      </w:r>
    </w:p>
    <w:p w14:paraId="3B90F53A" w14:textId="07D55773" w:rsidR="00017334" w:rsidRPr="00017334" w:rsidRDefault="00017334" w:rsidP="00017334">
      <w:pPr>
        <w:numPr>
          <w:ilvl w:val="0"/>
          <w:numId w:val="30"/>
        </w:numPr>
        <w:shd w:val="clear" w:color="auto" w:fill="FFFFFF"/>
        <w:spacing w:before="150" w:line="450" w:lineRule="atLeast"/>
        <w:ind w:left="225"/>
        <w:textAlignment w:val="baseline"/>
        <w:rPr>
          <w:rFonts w:ascii="Arial" w:hAnsi="Arial" w:cs="Arial"/>
          <w:color w:val="767171" w:themeColor="background2" w:themeShade="80"/>
        </w:rPr>
      </w:pPr>
      <w:r w:rsidRPr="00017334">
        <w:rPr>
          <w:rFonts w:ascii="Arial" w:hAnsi="Arial" w:cs="Arial"/>
          <w:color w:val="767171" w:themeColor="background2" w:themeShade="80"/>
        </w:rPr>
        <w:t>„Auto“-Software, „Makro“-Software oder andere „Cheat Utility“-Software oder Anwendungen, die gegen die geltenden Lizenzvereinbarungen verstoßen, zu entwickeln, zu vertreiben oder andere Nutzer öffentlich darüber zu informieren</w:t>
      </w:r>
      <w:r w:rsidR="008A3C89" w:rsidRPr="008A3C89">
        <w:rPr>
          <w:rFonts w:ascii="Arial" w:hAnsi="Arial" w:cs="Arial"/>
          <w:color w:val="767171" w:themeColor="background2" w:themeShade="80"/>
        </w:rPr>
        <w:t>.</w:t>
      </w:r>
    </w:p>
    <w:p w14:paraId="431C835E" w14:textId="66F855B4" w:rsidR="00017334" w:rsidRPr="00017334" w:rsidRDefault="008A3C89" w:rsidP="00017334">
      <w:pPr>
        <w:numPr>
          <w:ilvl w:val="0"/>
          <w:numId w:val="30"/>
        </w:numPr>
        <w:shd w:val="clear" w:color="auto" w:fill="FFFFFF"/>
        <w:spacing w:before="150" w:line="450" w:lineRule="atLeast"/>
        <w:ind w:left="225"/>
        <w:textAlignment w:val="baseline"/>
        <w:rPr>
          <w:rFonts w:ascii="Arial" w:hAnsi="Arial" w:cs="Arial"/>
          <w:color w:val="767171" w:themeColor="background2" w:themeShade="80"/>
        </w:rPr>
      </w:pPr>
      <w:r w:rsidRPr="008A3C89">
        <w:rPr>
          <w:rFonts w:ascii="Arial" w:hAnsi="Arial" w:cs="Arial"/>
          <w:color w:val="767171" w:themeColor="background2" w:themeShade="80"/>
        </w:rPr>
        <w:t xml:space="preserve">Programmfehler </w:t>
      </w:r>
      <w:r w:rsidR="00017334" w:rsidRPr="00017334">
        <w:rPr>
          <w:rFonts w:ascii="Arial" w:hAnsi="Arial" w:cs="Arial"/>
          <w:color w:val="767171" w:themeColor="background2" w:themeShade="80"/>
        </w:rPr>
        <w:t>auszunutzen, zu verbreiten oder Nutzer öffentlich darüber zu informieren, um sich einen unbeabsichtigten Vorteil zu verschaffen; gegen geltende Gesetze oder Vorschriften zu verstoßen, illegale Aktivitäten zu fördern oder zu unterstützen, einschließlich, aber nicht beschränkt auf Hacken, Cracken oder Verbreiten von gefälschter Software, gehackten Accounts oder Cheats und Hacks für den Dienst.</w:t>
      </w:r>
    </w:p>
    <w:p w14:paraId="37E88A0F" w14:textId="77777777" w:rsidR="00017334" w:rsidRPr="00017334" w:rsidRDefault="00017334" w:rsidP="00017334">
      <w:pPr>
        <w:shd w:val="clear" w:color="auto" w:fill="FFFFFF"/>
        <w:spacing w:before="300"/>
        <w:textAlignment w:val="baseline"/>
        <w:rPr>
          <w:rFonts w:ascii="Arial" w:hAnsi="Arial" w:cs="Arial"/>
          <w:color w:val="767171" w:themeColor="background2" w:themeShade="80"/>
        </w:rPr>
      </w:pPr>
      <w:r w:rsidRPr="00017334">
        <w:rPr>
          <w:rFonts w:ascii="Arial" w:hAnsi="Arial" w:cs="Arial"/>
          <w:color w:val="767171" w:themeColor="background2" w:themeShade="80"/>
        </w:rPr>
        <w:t xml:space="preserve">Diese Nutzungsregeln erheben keinen Anspruch auf Vollständigkeit und wir behalten uns das Recht vor, gegen Verhaltensweisen, die wir als Verstoß gegen die </w:t>
      </w:r>
      <w:r w:rsidRPr="00017334">
        <w:rPr>
          <w:rFonts w:ascii="Arial" w:hAnsi="Arial" w:cs="Arial"/>
          <w:color w:val="767171" w:themeColor="background2" w:themeShade="80"/>
        </w:rPr>
        <w:lastRenderedPageBreak/>
        <w:t>Nutzungsbedingungen, die Community-Richtlinien oder die missbräuchliche Nutzung des Dienstes ansehen, Maßnahmen zu ergreifen. Das schließt das Sperren oder Löschen Ihres Accounts und den Ausschluss von der weiteren Teilnahme am Dienst ein.</w:t>
      </w:r>
    </w:p>
    <w:p w14:paraId="34358C9A" w14:textId="055FC478" w:rsidR="00017334" w:rsidRDefault="00017334" w:rsidP="000A0697">
      <w:pPr>
        <w:rPr>
          <w:rFonts w:ascii="Arial" w:hAnsi="Arial" w:cs="Arial"/>
          <w:b/>
          <w:bCs/>
          <w:color w:val="3B3838" w:themeColor="background2" w:themeShade="40"/>
          <w:sz w:val="32"/>
          <w:szCs w:val="32"/>
        </w:rPr>
      </w:pPr>
    </w:p>
    <w:p w14:paraId="1CE2EBAB" w14:textId="77777777" w:rsidR="00017334" w:rsidRPr="005B5C7C" w:rsidRDefault="00017334" w:rsidP="000A0697">
      <w:pPr>
        <w:rPr>
          <w:rFonts w:ascii="Arial" w:hAnsi="Arial" w:cs="Arial"/>
          <w:b/>
          <w:bCs/>
          <w:color w:val="3B3838" w:themeColor="background2" w:themeShade="40"/>
          <w:sz w:val="32"/>
          <w:szCs w:val="32"/>
        </w:rPr>
      </w:pPr>
    </w:p>
    <w:p w14:paraId="34591658" w14:textId="30AC6BB3" w:rsidR="001506C4" w:rsidRDefault="001506C4" w:rsidP="000A0697">
      <w:pPr>
        <w:rPr>
          <w:rFonts w:ascii="Arial" w:hAnsi="Arial" w:cs="Arial"/>
          <w:b/>
          <w:bCs/>
          <w:color w:val="3B3838" w:themeColor="background2" w:themeShade="40"/>
          <w:sz w:val="32"/>
          <w:szCs w:val="32"/>
        </w:rPr>
      </w:pPr>
      <w:r w:rsidRPr="005B5C7C">
        <w:rPr>
          <w:rFonts w:ascii="Arial" w:hAnsi="Arial" w:cs="Arial"/>
          <w:b/>
          <w:bCs/>
          <w:color w:val="3B3838" w:themeColor="background2" w:themeShade="40"/>
          <w:sz w:val="32"/>
          <w:szCs w:val="32"/>
        </w:rPr>
        <w:t>St</w:t>
      </w:r>
      <w:r w:rsidR="008A3C89">
        <w:rPr>
          <w:rFonts w:ascii="Arial" w:hAnsi="Arial" w:cs="Arial"/>
          <w:b/>
          <w:bCs/>
          <w:color w:val="3B3838" w:themeColor="background2" w:themeShade="40"/>
          <w:sz w:val="32"/>
          <w:szCs w:val="32"/>
        </w:rPr>
        <w:t>r</w:t>
      </w:r>
      <w:r w:rsidRPr="005B5C7C">
        <w:rPr>
          <w:rFonts w:ascii="Arial" w:hAnsi="Arial" w:cs="Arial"/>
          <w:b/>
          <w:bCs/>
          <w:color w:val="3B3838" w:themeColor="background2" w:themeShade="40"/>
          <w:sz w:val="32"/>
          <w:szCs w:val="32"/>
        </w:rPr>
        <w:t>eitigkeiten</w:t>
      </w:r>
    </w:p>
    <w:p w14:paraId="34479B07" w14:textId="43A53733" w:rsidR="00017334" w:rsidRDefault="00017334" w:rsidP="000A0697">
      <w:pPr>
        <w:rPr>
          <w:rFonts w:ascii="Arial" w:hAnsi="Arial" w:cs="Arial"/>
          <w:b/>
          <w:bCs/>
          <w:color w:val="3B3838" w:themeColor="background2" w:themeShade="40"/>
          <w:sz w:val="32"/>
          <w:szCs w:val="32"/>
        </w:rPr>
      </w:pPr>
    </w:p>
    <w:p w14:paraId="3443685C" w14:textId="6B75DF5C" w:rsidR="00017334" w:rsidRPr="000E7529" w:rsidRDefault="00017334" w:rsidP="000A0697">
      <w:pPr>
        <w:rPr>
          <w:rFonts w:ascii="Arial" w:hAnsi="Arial" w:cs="Arial"/>
          <w:color w:val="767171" w:themeColor="background2" w:themeShade="80"/>
        </w:rPr>
      </w:pPr>
      <w:r w:rsidRPr="000E7529">
        <w:rPr>
          <w:rFonts w:ascii="Arial" w:hAnsi="Arial" w:cs="Arial"/>
          <w:color w:val="767171" w:themeColor="background2" w:themeShade="80"/>
        </w:rPr>
        <w:t>Sie sind allein verantwortlich für Ihre Interaktion mit anderen Nutzern des Dienstes und anderen Parteien, mit denen Sie über den Dienst kommunizieren. Das Unternehmen lehnt hiermit jegliche Haftung Ihnen oder Dritten gegenüber im Zusammenhang mit Ihrer Nutzung des Dienstes ab. Das Unternehmen behält sich das Recht vor, ist aber nicht verpflichtet, Streitigkeiten zwischen Ihnen und anderen Nutzern des Dienstes zu regeln.</w:t>
      </w:r>
    </w:p>
    <w:p w14:paraId="0EF0B6E5" w14:textId="77777777" w:rsidR="00017334" w:rsidRPr="005B5C7C" w:rsidRDefault="00017334" w:rsidP="000A0697">
      <w:pPr>
        <w:rPr>
          <w:rFonts w:ascii="Arial" w:hAnsi="Arial" w:cs="Arial"/>
          <w:b/>
          <w:bCs/>
          <w:color w:val="3B3838" w:themeColor="background2" w:themeShade="40"/>
          <w:sz w:val="32"/>
          <w:szCs w:val="32"/>
        </w:rPr>
      </w:pPr>
    </w:p>
    <w:p w14:paraId="061E8A54" w14:textId="7F53CB4E" w:rsidR="001506C4" w:rsidRDefault="001506C4" w:rsidP="000A0697">
      <w:pPr>
        <w:rPr>
          <w:rFonts w:ascii="Arial" w:hAnsi="Arial" w:cs="Arial"/>
          <w:b/>
          <w:bCs/>
          <w:color w:val="3B3838" w:themeColor="background2" w:themeShade="40"/>
          <w:sz w:val="32"/>
          <w:szCs w:val="32"/>
        </w:rPr>
      </w:pPr>
      <w:r w:rsidRPr="005B5C7C">
        <w:rPr>
          <w:rFonts w:ascii="Arial" w:hAnsi="Arial" w:cs="Arial"/>
          <w:b/>
          <w:bCs/>
          <w:color w:val="3B3838" w:themeColor="background2" w:themeShade="40"/>
          <w:sz w:val="32"/>
          <w:szCs w:val="32"/>
        </w:rPr>
        <w:t>Kommunikation</w:t>
      </w:r>
    </w:p>
    <w:p w14:paraId="4CAB6A4B" w14:textId="67199BEE" w:rsidR="00017334" w:rsidRDefault="00017334" w:rsidP="000A0697">
      <w:pPr>
        <w:rPr>
          <w:rFonts w:ascii="Arial" w:hAnsi="Arial" w:cs="Arial"/>
          <w:b/>
          <w:bCs/>
          <w:color w:val="3B3838" w:themeColor="background2" w:themeShade="40"/>
          <w:sz w:val="32"/>
          <w:szCs w:val="32"/>
        </w:rPr>
      </w:pPr>
    </w:p>
    <w:p w14:paraId="4CE3E862" w14:textId="77777777" w:rsidR="00017334" w:rsidRPr="00EA6B6D" w:rsidRDefault="00017334" w:rsidP="00017334">
      <w:pPr>
        <w:pStyle w:val="StandardWeb"/>
        <w:shd w:val="clear" w:color="auto" w:fill="FFFFFF"/>
        <w:spacing w:before="300" w:beforeAutospacing="0" w:after="0" w:afterAutospacing="0"/>
        <w:textAlignment w:val="baseline"/>
        <w:rPr>
          <w:rFonts w:ascii="Arial" w:hAnsi="Arial" w:cs="Arial"/>
          <w:color w:val="767171" w:themeColor="background2" w:themeShade="80"/>
          <w:szCs w:val="20"/>
        </w:rPr>
      </w:pPr>
      <w:r w:rsidRPr="00EA6B6D">
        <w:rPr>
          <w:rFonts w:ascii="Arial" w:hAnsi="Arial" w:cs="Arial"/>
          <w:color w:val="767171" w:themeColor="background2" w:themeShade="80"/>
          <w:szCs w:val="20"/>
        </w:rPr>
        <w:t>Sie erklären sich damit einverstanden, von uns Mitteilungen in elektronischer Form zu erhalten. Dazu gehören z. B. E-Mails, Text- oder mobile Push-Benachrichtigungen oder Benachrichtigungen und Nachrichten über den Dienst. Für alle direkten Marketingmitteilungen holen wir vorher Ihre Zustimmung ein, die Sie jederzeit einfach widerrufen können – wir möchten keine Nachrichten verschicken, die nicht erwünscht sind.</w:t>
      </w:r>
    </w:p>
    <w:p w14:paraId="5E56C719" w14:textId="7019B665" w:rsidR="00017334" w:rsidRPr="00EA6B6D" w:rsidRDefault="00017334" w:rsidP="00017334">
      <w:pPr>
        <w:pStyle w:val="StandardWeb"/>
        <w:shd w:val="clear" w:color="auto" w:fill="FFFFFF"/>
        <w:spacing w:before="300" w:beforeAutospacing="0" w:after="0" w:afterAutospacing="0"/>
        <w:textAlignment w:val="baseline"/>
        <w:rPr>
          <w:rFonts w:ascii="Arial" w:hAnsi="Arial" w:cs="Arial"/>
          <w:color w:val="767171" w:themeColor="background2" w:themeShade="80"/>
          <w:szCs w:val="20"/>
        </w:rPr>
      </w:pPr>
      <w:r w:rsidRPr="00EA6B6D">
        <w:rPr>
          <w:rFonts w:ascii="Arial" w:hAnsi="Arial" w:cs="Arial"/>
          <w:color w:val="767171" w:themeColor="background2" w:themeShade="80"/>
          <w:szCs w:val="20"/>
        </w:rPr>
        <w:t xml:space="preserve">Indem Sie den Dienst nutzen oder uns Informationen zur Verfügung stellen, erklären Sie sich damit einverstanden, dass wir mit Ihnen elektronisch über Sicherheits-, Datenschutz- und Verwaltungsfragen im Zusammenhang mit Ihrer Nutzung des Dienstes kommunizieren; und dass alle Vereinbarungen, Hinweise, Veröffentlichungen und andere Mitteilungen, die </w:t>
      </w:r>
      <w:r w:rsidR="009D2FDB" w:rsidRPr="00EA6B6D">
        <w:rPr>
          <w:rFonts w:ascii="Arial" w:hAnsi="Arial" w:cs="Arial"/>
          <w:color w:val="767171" w:themeColor="background2" w:themeShade="80"/>
          <w:szCs w:val="20"/>
        </w:rPr>
        <w:t>Wir</w:t>
      </w:r>
      <w:r w:rsidRPr="00EA6B6D">
        <w:rPr>
          <w:rFonts w:ascii="Arial" w:hAnsi="Arial" w:cs="Arial"/>
          <w:color w:val="767171" w:themeColor="background2" w:themeShade="80"/>
          <w:szCs w:val="20"/>
        </w:rPr>
        <w:t xml:space="preserve"> Ihnen elektronisch zukommen l</w:t>
      </w:r>
      <w:r w:rsidR="009D2FDB" w:rsidRPr="00EA6B6D">
        <w:rPr>
          <w:rFonts w:ascii="Arial" w:hAnsi="Arial" w:cs="Arial"/>
          <w:color w:val="767171" w:themeColor="background2" w:themeShade="80"/>
          <w:szCs w:val="20"/>
        </w:rPr>
        <w:t>a</w:t>
      </w:r>
      <w:r w:rsidRPr="00EA6B6D">
        <w:rPr>
          <w:rFonts w:ascii="Arial" w:hAnsi="Arial" w:cs="Arial"/>
          <w:color w:val="767171" w:themeColor="background2" w:themeShade="80"/>
          <w:szCs w:val="20"/>
        </w:rPr>
        <w:t>ss</w:t>
      </w:r>
      <w:r w:rsidR="009D2FDB" w:rsidRPr="00EA6B6D">
        <w:rPr>
          <w:rFonts w:ascii="Arial" w:hAnsi="Arial" w:cs="Arial"/>
          <w:color w:val="767171" w:themeColor="background2" w:themeShade="80"/>
          <w:szCs w:val="20"/>
        </w:rPr>
        <w:t>en</w:t>
      </w:r>
      <w:r w:rsidRPr="00EA6B6D">
        <w:rPr>
          <w:rFonts w:ascii="Arial" w:hAnsi="Arial" w:cs="Arial"/>
          <w:color w:val="767171" w:themeColor="background2" w:themeShade="80"/>
          <w:szCs w:val="20"/>
        </w:rPr>
        <w:t>, mit allen gesetzlichen Vorgaben bezüglich der Schriftform konform sind.</w:t>
      </w:r>
    </w:p>
    <w:p w14:paraId="4220FF92" w14:textId="78EFAEFB" w:rsidR="00017334" w:rsidRPr="00EA6B6D" w:rsidRDefault="00017334" w:rsidP="00017334">
      <w:pPr>
        <w:pStyle w:val="StandardWeb"/>
        <w:shd w:val="clear" w:color="auto" w:fill="FFFFFF"/>
        <w:spacing w:before="0" w:beforeAutospacing="0" w:after="0" w:afterAutospacing="0"/>
        <w:textAlignment w:val="baseline"/>
        <w:rPr>
          <w:rFonts w:ascii="Arial" w:hAnsi="Arial" w:cs="Arial"/>
          <w:color w:val="767171" w:themeColor="background2" w:themeShade="80"/>
          <w:szCs w:val="20"/>
        </w:rPr>
      </w:pPr>
      <w:r w:rsidRPr="00EA6B6D">
        <w:rPr>
          <w:rFonts w:ascii="Arial" w:hAnsi="Arial" w:cs="Arial"/>
          <w:color w:val="767171" w:themeColor="background2" w:themeShade="80"/>
          <w:szCs w:val="20"/>
        </w:rPr>
        <w:t>Sie können den Dienst verwenden, um Nachrichten an andere Nutzer des Dienstes zu senden. Sie erklären sich damit einverstanden, dass Sie den Dienst nicht für unerwünschte Marketingmitteilungen oder andere Inhalte (z. B. Spam) verwenden. Wir haben eine Vielzahl von Möglichkeiten, um Spam und Missbrauch des Dienstes zu verhindern und deren Urheber zu blockieren. Wenn Sie glauben, dass der Dienst für Spam verantwortlich ist, senden Sie uns bitte umgehend eine E-Mail an </w:t>
      </w:r>
      <w:r w:rsidR="009D2FDB" w:rsidRPr="00EA6B6D">
        <w:rPr>
          <w:rFonts w:ascii="Arial" w:hAnsi="Arial" w:cs="Arial"/>
          <w:color w:val="767171" w:themeColor="background2" w:themeShade="80"/>
          <w:szCs w:val="20"/>
        </w:rPr>
        <w:t>darkwolfcraft.net@gmail.com</w:t>
      </w:r>
    </w:p>
    <w:p w14:paraId="5C7FEDC0" w14:textId="32D0B4FE" w:rsidR="00017334" w:rsidRDefault="00017334" w:rsidP="000A0697">
      <w:pPr>
        <w:rPr>
          <w:rFonts w:ascii="Arial" w:hAnsi="Arial" w:cs="Arial"/>
          <w:b/>
          <w:bCs/>
          <w:color w:val="3B3838" w:themeColor="background2" w:themeShade="40"/>
          <w:sz w:val="32"/>
          <w:szCs w:val="32"/>
        </w:rPr>
      </w:pPr>
    </w:p>
    <w:p w14:paraId="0BBC50BD" w14:textId="77777777" w:rsidR="00017334" w:rsidRPr="005B5C7C" w:rsidRDefault="00017334" w:rsidP="000A0697">
      <w:pPr>
        <w:rPr>
          <w:rFonts w:ascii="Arial" w:hAnsi="Arial" w:cs="Arial"/>
          <w:b/>
          <w:bCs/>
          <w:color w:val="3B3838" w:themeColor="background2" w:themeShade="40"/>
          <w:sz w:val="32"/>
          <w:szCs w:val="32"/>
        </w:rPr>
      </w:pPr>
    </w:p>
    <w:p w14:paraId="0BAF061B" w14:textId="77777777" w:rsidR="00017334" w:rsidRDefault="00017334" w:rsidP="000A0697">
      <w:pPr>
        <w:rPr>
          <w:rFonts w:ascii="Arial" w:hAnsi="Arial" w:cs="Arial"/>
          <w:b/>
          <w:bCs/>
          <w:color w:val="3B3838" w:themeColor="background2" w:themeShade="40"/>
          <w:sz w:val="32"/>
          <w:szCs w:val="32"/>
        </w:rPr>
      </w:pPr>
    </w:p>
    <w:p w14:paraId="630ED6C2" w14:textId="5489FBE5" w:rsidR="008265BB" w:rsidRDefault="001506C4" w:rsidP="000A0697">
      <w:pPr>
        <w:rPr>
          <w:rFonts w:ascii="Arial" w:hAnsi="Arial" w:cs="Arial"/>
          <w:b/>
          <w:bCs/>
          <w:color w:val="3B3838" w:themeColor="background2" w:themeShade="40"/>
          <w:sz w:val="32"/>
          <w:szCs w:val="32"/>
        </w:rPr>
      </w:pPr>
      <w:r w:rsidRPr="005B5C7C">
        <w:rPr>
          <w:rFonts w:ascii="Arial" w:hAnsi="Arial" w:cs="Arial"/>
          <w:b/>
          <w:bCs/>
          <w:color w:val="3B3838" w:themeColor="background2" w:themeShade="40"/>
          <w:sz w:val="32"/>
          <w:szCs w:val="32"/>
        </w:rPr>
        <w:lastRenderedPageBreak/>
        <w:t xml:space="preserve">Virtuelle Bezahlungen und </w:t>
      </w:r>
      <w:proofErr w:type="spellStart"/>
      <w:r w:rsidRPr="005B5C7C">
        <w:rPr>
          <w:rFonts w:ascii="Arial" w:hAnsi="Arial" w:cs="Arial"/>
          <w:b/>
          <w:bCs/>
          <w:color w:val="3B3838" w:themeColor="background2" w:themeShade="40"/>
          <w:sz w:val="32"/>
          <w:szCs w:val="32"/>
        </w:rPr>
        <w:t>Abbonemos</w:t>
      </w:r>
      <w:proofErr w:type="spellEnd"/>
    </w:p>
    <w:p w14:paraId="4C9161F9" w14:textId="006868E0" w:rsidR="00017334" w:rsidRDefault="00017334" w:rsidP="000A0697">
      <w:pPr>
        <w:rPr>
          <w:rFonts w:ascii="Arial" w:hAnsi="Arial" w:cs="Arial"/>
          <w:b/>
          <w:bCs/>
          <w:color w:val="3B3838" w:themeColor="background2" w:themeShade="40"/>
          <w:sz w:val="32"/>
          <w:szCs w:val="32"/>
        </w:rPr>
      </w:pPr>
    </w:p>
    <w:p w14:paraId="1BD59643" w14:textId="35A30DEA" w:rsidR="00017334" w:rsidRPr="00EA6B6D" w:rsidRDefault="00017334" w:rsidP="00017334">
      <w:pPr>
        <w:pStyle w:val="StandardWeb"/>
        <w:shd w:val="clear" w:color="auto" w:fill="FFFFFF"/>
        <w:spacing w:before="300" w:beforeAutospacing="0" w:after="0" w:afterAutospacing="0"/>
        <w:textAlignment w:val="baseline"/>
        <w:rPr>
          <w:rFonts w:ascii="Arial" w:hAnsi="Arial" w:cs="Arial"/>
          <w:color w:val="767171" w:themeColor="background2" w:themeShade="80"/>
          <w:szCs w:val="20"/>
        </w:rPr>
      </w:pPr>
      <w:r w:rsidRPr="00EA6B6D">
        <w:rPr>
          <w:rFonts w:ascii="Arial" w:hAnsi="Arial" w:cs="Arial"/>
          <w:color w:val="767171" w:themeColor="background2" w:themeShade="80"/>
          <w:szCs w:val="20"/>
        </w:rPr>
        <w:t xml:space="preserve">Wir erheben für die Nutzung der Grundfunktionen des Dienstes keine Gebühren, dennoch können für bestimmte Produkte und Dienstleistungen Kosten anfallen. </w:t>
      </w:r>
    </w:p>
    <w:p w14:paraId="6BF2396A" w14:textId="77777777" w:rsidR="00017334" w:rsidRPr="00EA6B6D" w:rsidRDefault="00017334" w:rsidP="00017334">
      <w:pPr>
        <w:pStyle w:val="StandardWeb"/>
        <w:shd w:val="clear" w:color="auto" w:fill="FFFFFF"/>
        <w:spacing w:before="300" w:beforeAutospacing="0" w:after="0" w:afterAutospacing="0"/>
        <w:textAlignment w:val="baseline"/>
        <w:rPr>
          <w:rFonts w:ascii="Arial" w:hAnsi="Arial" w:cs="Arial"/>
          <w:color w:val="767171" w:themeColor="background2" w:themeShade="80"/>
          <w:szCs w:val="20"/>
        </w:rPr>
      </w:pPr>
      <w:r w:rsidRPr="00EA6B6D">
        <w:rPr>
          <w:rFonts w:ascii="Arial" w:hAnsi="Arial" w:cs="Arial"/>
          <w:color w:val="767171" w:themeColor="background2" w:themeShade="80"/>
          <w:szCs w:val="20"/>
        </w:rPr>
        <w:t>Der Dienst kann virtuelle Währung („Virtuelle Währung“) oder virtuelle Güter („Virtuelle Güter“) beinhalten, die von Ihnen die Zahlung mit gesetzlichen Zahlungsmitteln (d. h. „echtes Geld“) verlangen, damit Sie die Virtuelle Währung oder die Virtuellen Güter erhalten. Ihr Kauf von Virtueller Währung ist endgültig und nicht erstattungsfähig, austauschbar oder übertragbar. Das unterliegt dem alleinigen Ermessen des Unternehmens oder des Plattformanbieters. Sie dürfen keine Virtuelle Währung des Dienstes außerhalb des Dienstes kaufen, verkaufen oder tauschen. Dies entspricht einem Verstoß gegen die Nutzungsbedingungen und kann zur Löschung Ihres Accounts bzw. rechtlichen Maßnahmen führen. Das Unternehmen behält sich das Recht vor, die Virtuelle Währung und/oder Virtuelle Güter nach eigenem Ermessen zu ändern, zu verwalten, zu kontrollieren und/oder zu entfernen. Preis und Verfügbarkeit Virtueller Güter können ohne Vorankündigung geändert werden. Wir haften weder Ihnen noch Dritten gegenüber für die Ausübung dieser Rechte. Sie haben eine beschränkte, personenbezogene, nicht übertragbare, nicht unterlizenzierbare Erlaubnis, Virtuelle Güter und Virtuelle Währung ausschließlich innerhalb des Dienstes zu nutzen. Diese Güter oder Währung dürfen Sie ausschließlich auf eine vom Unternehmen genehmigten Weise erworben, gekauft oder anderweitig erhalten haben. Sie besitzen keine anderen Rechte, Ansprüche oder Anteile an solchen Virtuellen Gütern oder Virtuellen Währungen, die im Dienst angezeigt werden oder dort ihren Ursprung haben.</w:t>
      </w:r>
    </w:p>
    <w:p w14:paraId="469196BC" w14:textId="05BE87B5" w:rsidR="00017334" w:rsidRPr="00EA6B6D" w:rsidRDefault="00017334" w:rsidP="00017334">
      <w:pPr>
        <w:pStyle w:val="StandardWeb"/>
        <w:shd w:val="clear" w:color="auto" w:fill="FFFFFF"/>
        <w:spacing w:before="300" w:beforeAutospacing="0" w:after="0" w:afterAutospacing="0"/>
        <w:textAlignment w:val="baseline"/>
        <w:rPr>
          <w:rFonts w:ascii="Arial" w:hAnsi="Arial" w:cs="Arial"/>
          <w:color w:val="767171" w:themeColor="background2" w:themeShade="80"/>
          <w:szCs w:val="20"/>
        </w:rPr>
      </w:pPr>
      <w:r w:rsidRPr="00EA6B6D">
        <w:rPr>
          <w:rFonts w:ascii="Arial" w:hAnsi="Arial" w:cs="Arial"/>
          <w:color w:val="767171" w:themeColor="background2" w:themeShade="80"/>
          <w:szCs w:val="20"/>
        </w:rPr>
        <w:t xml:space="preserve">Produktbeschreibungen: Wir möchten unseren Kunden einen umfangreichen, einwandfreien und hilfreichen Dienst zur Verfügung stellen. Dennoch kann es vorkommen, dass gewisse über den Dienst gesammelte Informationen fehlerhaft, unvollständig oder ungenau sind oder aufgrund des Internetbrowsers, der Hardware, Software oder anderer verwendeter Technologie ungenau angezeigt werden. </w:t>
      </w:r>
      <w:r w:rsidR="009D2FDB" w:rsidRPr="00EA6B6D">
        <w:rPr>
          <w:rFonts w:ascii="Arial" w:hAnsi="Arial" w:cs="Arial"/>
          <w:color w:val="767171" w:themeColor="background2" w:themeShade="80"/>
          <w:szCs w:val="20"/>
        </w:rPr>
        <w:t>Wir</w:t>
      </w:r>
      <w:r w:rsidRPr="00EA6B6D">
        <w:rPr>
          <w:rFonts w:ascii="Arial" w:hAnsi="Arial" w:cs="Arial"/>
          <w:color w:val="767171" w:themeColor="background2" w:themeShade="80"/>
          <w:szCs w:val="20"/>
        </w:rPr>
        <w:t xml:space="preserve"> beh</w:t>
      </w:r>
      <w:r w:rsidR="009D2FDB" w:rsidRPr="00EA6B6D">
        <w:rPr>
          <w:rFonts w:ascii="Arial" w:hAnsi="Arial" w:cs="Arial"/>
          <w:color w:val="767171" w:themeColor="background2" w:themeShade="80"/>
          <w:szCs w:val="20"/>
        </w:rPr>
        <w:t>a</w:t>
      </w:r>
      <w:r w:rsidRPr="00EA6B6D">
        <w:rPr>
          <w:rFonts w:ascii="Arial" w:hAnsi="Arial" w:cs="Arial"/>
          <w:color w:val="767171" w:themeColor="background2" w:themeShade="80"/>
          <w:szCs w:val="20"/>
        </w:rPr>
        <w:t>lt</w:t>
      </w:r>
      <w:r w:rsidR="009D2FDB" w:rsidRPr="00EA6B6D">
        <w:rPr>
          <w:rFonts w:ascii="Arial" w:hAnsi="Arial" w:cs="Arial"/>
          <w:color w:val="767171" w:themeColor="background2" w:themeShade="80"/>
          <w:szCs w:val="20"/>
        </w:rPr>
        <w:t>en uns</w:t>
      </w:r>
      <w:r w:rsidRPr="00EA6B6D">
        <w:rPr>
          <w:rFonts w:ascii="Arial" w:hAnsi="Arial" w:cs="Arial"/>
          <w:color w:val="767171" w:themeColor="background2" w:themeShade="80"/>
          <w:szCs w:val="20"/>
        </w:rPr>
        <w:t xml:space="preserve"> das Recht vor, mit oder ohne vorherige Ankündigung: Beschreibungen oder Verweise auf Produkte und/oder Dienste zu ändern; die verfügbare Menge eines Produkts oder Dienstes zu beschränken; Coupons, Coupon-Codes, Promotion-Codes oder ähnliche Werbeangebote anzuerkennen oder abzulehnen; jeglichen Besuch oder die Nutzung des Dienstes über ein Produkt oder einen Dienst zu verweigern.</w:t>
      </w:r>
    </w:p>
    <w:p w14:paraId="5A50949E" w14:textId="77777777" w:rsidR="00017334" w:rsidRPr="00EA6B6D" w:rsidRDefault="00017334" w:rsidP="00017334">
      <w:pPr>
        <w:pStyle w:val="StandardWeb"/>
        <w:shd w:val="clear" w:color="auto" w:fill="FFFFFF"/>
        <w:spacing w:before="300" w:beforeAutospacing="0" w:after="0" w:afterAutospacing="0"/>
        <w:textAlignment w:val="baseline"/>
        <w:rPr>
          <w:rFonts w:ascii="Arial" w:hAnsi="Arial" w:cs="Arial"/>
          <w:color w:val="767171" w:themeColor="background2" w:themeShade="80"/>
          <w:szCs w:val="20"/>
        </w:rPr>
      </w:pPr>
      <w:r w:rsidRPr="00EA6B6D">
        <w:rPr>
          <w:rFonts w:ascii="Arial" w:hAnsi="Arial" w:cs="Arial"/>
          <w:color w:val="767171" w:themeColor="background2" w:themeShade="80"/>
          <w:szCs w:val="20"/>
        </w:rPr>
        <w:t xml:space="preserve">Verfügbarkeit und Preise: Obwohl wir versuchen, alle Kaufanfragen zu berücksichtigen, kann die Verfügbarkeit nicht immer garantiert werden. Wenn ein Artikel nicht verfügbar ist und nicht nachgeliefert werden kann, zum Beispiel im Falle eines begrenzten Angebots, versuchen wir, den Artikel zeitnah aus dem Dienst zu entfernen, doch geben wir darauf keine Garantie. Es kann gelegentlich vorkommen, dass die auf dem Dienst angegebenen </w:t>
      </w:r>
      <w:r w:rsidRPr="00EA6B6D">
        <w:rPr>
          <w:rFonts w:ascii="Arial" w:hAnsi="Arial" w:cs="Arial"/>
          <w:color w:val="767171" w:themeColor="background2" w:themeShade="80"/>
          <w:szCs w:val="20"/>
        </w:rPr>
        <w:lastRenderedPageBreak/>
        <w:t>Preise fehlerhaft sind. Wenn der korrekte Preis eines Produkts höher ist als der angegebene Preis, werden wir Ihnen entweder den Artikel zum angegebenen Preis zur Verfügung stellen oder Ihre Bestellung stornieren und Sie über diese Stornierung informieren.</w:t>
      </w:r>
    </w:p>
    <w:p w14:paraId="606267EF" w14:textId="78E36D49" w:rsidR="00017334" w:rsidRPr="00EA6B6D" w:rsidRDefault="00017334" w:rsidP="00017334">
      <w:pPr>
        <w:pStyle w:val="StandardWeb"/>
        <w:shd w:val="clear" w:color="auto" w:fill="FFFFFF"/>
        <w:spacing w:before="300" w:beforeAutospacing="0" w:after="0" w:afterAutospacing="0"/>
        <w:textAlignment w:val="baseline"/>
        <w:rPr>
          <w:rFonts w:ascii="Arial" w:hAnsi="Arial" w:cs="Arial"/>
          <w:color w:val="767171" w:themeColor="background2" w:themeShade="80"/>
          <w:szCs w:val="20"/>
        </w:rPr>
      </w:pPr>
      <w:r w:rsidRPr="00EA6B6D">
        <w:rPr>
          <w:rFonts w:ascii="Arial" w:hAnsi="Arial" w:cs="Arial"/>
          <w:color w:val="767171" w:themeColor="background2" w:themeShade="80"/>
          <w:szCs w:val="20"/>
        </w:rPr>
        <w:t xml:space="preserve">Zahlungsmöglichkeiten: Wir akzeptieren alle gängigen Kreditkarten, bestimmte EC-Karten, PayPal und/oder weitere Zahlungsarten, die wir Ihnen mitunter als Zahlungsarten über unseren Dienst zur Verfügung stellen („Zahlungsart“). Gegebenenfalls bieten wir Ihnen auch die Möglichkeit, Bestellungen über den App Store eines Drittanbieters oder einen anderen Zahlungsdienst auszuführen. Sie erklären sich mit den Nutzungsbedingungen und jeglichen weiteren Bedingungen dieses Drittanbieters einverstanden. Indem Sie eine Bestellung aufgeben, erteilen </w:t>
      </w:r>
      <w:proofErr w:type="gramStart"/>
      <w:r w:rsidRPr="00EA6B6D">
        <w:rPr>
          <w:rFonts w:ascii="Arial" w:hAnsi="Arial" w:cs="Arial"/>
          <w:color w:val="767171" w:themeColor="background2" w:themeShade="80"/>
          <w:szCs w:val="20"/>
        </w:rPr>
        <w:t>Sie  oder</w:t>
      </w:r>
      <w:proofErr w:type="gramEnd"/>
      <w:r w:rsidRPr="00EA6B6D">
        <w:rPr>
          <w:rFonts w:ascii="Arial" w:hAnsi="Arial" w:cs="Arial"/>
          <w:color w:val="767171" w:themeColor="background2" w:themeShade="80"/>
          <w:szCs w:val="20"/>
        </w:rPr>
        <w:t xml:space="preserve"> dem entsprechenden Anbieter für die Zahlungsabwicklung die Erlaubnis, das von Ihnen für die Zahlung ausgewählte Konto zu belasten.</w:t>
      </w:r>
    </w:p>
    <w:p w14:paraId="3A3A234D" w14:textId="77777777" w:rsidR="00017334" w:rsidRPr="00EA6B6D" w:rsidRDefault="00017334" w:rsidP="00017334">
      <w:pPr>
        <w:pStyle w:val="StandardWeb"/>
        <w:shd w:val="clear" w:color="auto" w:fill="FFFFFF"/>
        <w:spacing w:before="300" w:beforeAutospacing="0" w:after="0" w:afterAutospacing="0"/>
        <w:textAlignment w:val="baseline"/>
        <w:rPr>
          <w:rFonts w:ascii="Arial" w:hAnsi="Arial" w:cs="Arial"/>
          <w:color w:val="767171" w:themeColor="background2" w:themeShade="80"/>
          <w:szCs w:val="20"/>
        </w:rPr>
      </w:pPr>
      <w:r w:rsidRPr="00EA6B6D">
        <w:rPr>
          <w:rFonts w:ascii="Arial" w:hAnsi="Arial" w:cs="Arial"/>
          <w:color w:val="767171" w:themeColor="background2" w:themeShade="80"/>
          <w:szCs w:val="20"/>
        </w:rPr>
        <w:t>Es liegt in unserem alleinigen Ermessen, Ihre Zahlung jederzeit zu stornieren, indem wir Sie über Ihre Kontaktdaten darüber informieren oder Sie bei dem Versuch, eine Zahlung zu leisten, darauf hinweisen. Wir können eine Zahlung aus beliebigen Gründen, einschließlich aber nicht beschränkt auf die folgenden Gründe stornieren oder Sie von der Abwicklung weiterer Zahlungen abhalten: (i) wenn Sie versuchen, den Dienst auf eine Art und Weise zu nutzen, die dem geltenden Recht und/oder den Regelungen und Vorschriften des Kartennetzwerks widerspricht; (ii) wenn Sie bei der Nutzung des Dienstes gegen diese Nutzungsbedingungen verstoßen; (iii) wenn wir betrügerisches, unrechtmäßiges oder unangemessenes Verhalten in Bezug auf eine Zahlung vermuten; (iv) wenn wir in unserem alleinigen Ermessen extreme Widersprüche oder hohe Rückbuchungsraten in Ihren Zahlungen entdecken oder diese ein relativ hohes Verlustrisiko darstellen; oder (v) Sie bei Nachforschungen nicht zur Kooperation bereit sind oder, im erforderlichen Fall keine zusätzlichen Informationen bereitstellen.</w:t>
      </w:r>
    </w:p>
    <w:p w14:paraId="636914E4" w14:textId="216D66E7" w:rsidR="00017334" w:rsidRPr="00EA6B6D" w:rsidRDefault="00017334" w:rsidP="00EA6B6D">
      <w:pPr>
        <w:pStyle w:val="StandardWeb"/>
        <w:shd w:val="clear" w:color="auto" w:fill="FFFFFF"/>
        <w:spacing w:before="300" w:beforeAutospacing="0" w:after="0" w:afterAutospacing="0"/>
        <w:textAlignment w:val="baseline"/>
        <w:rPr>
          <w:rFonts w:ascii="Arial" w:hAnsi="Arial" w:cs="Arial"/>
          <w:color w:val="767171" w:themeColor="background2" w:themeShade="80"/>
          <w:szCs w:val="20"/>
        </w:rPr>
      </w:pPr>
      <w:r w:rsidRPr="00EA6B6D">
        <w:rPr>
          <w:rFonts w:ascii="Arial" w:hAnsi="Arial" w:cs="Arial"/>
          <w:color w:val="767171" w:themeColor="background2" w:themeShade="80"/>
          <w:szCs w:val="20"/>
        </w:rPr>
        <w:t>Rückerstattungen: Unsere Richtlinien zu Rückerstattungen finden Sie hier: </w:t>
      </w:r>
      <w:hyperlink r:id="rId10" w:history="1">
        <w:r w:rsidR="00EA6B6D" w:rsidRPr="00EA6B6D">
          <w:rPr>
            <w:rFonts w:ascii="Arial" w:hAnsi="Arial" w:cs="Arial"/>
            <w:color w:val="767171" w:themeColor="background2" w:themeShade="80"/>
            <w:szCs w:val="20"/>
          </w:rPr>
          <w:t>https://</w:t>
        </w:r>
      </w:hyperlink>
    </w:p>
    <w:p w14:paraId="51535973" w14:textId="77777777" w:rsidR="00017334" w:rsidRPr="00EA6B6D" w:rsidRDefault="00017334" w:rsidP="00017334">
      <w:pPr>
        <w:pStyle w:val="StandardWeb"/>
        <w:shd w:val="clear" w:color="auto" w:fill="FFFFFF"/>
        <w:spacing w:before="300" w:beforeAutospacing="0" w:after="0" w:afterAutospacing="0"/>
        <w:textAlignment w:val="baseline"/>
        <w:rPr>
          <w:rFonts w:ascii="Arial" w:hAnsi="Arial" w:cs="Arial"/>
          <w:color w:val="767171" w:themeColor="background2" w:themeShade="80"/>
          <w:szCs w:val="20"/>
        </w:rPr>
      </w:pPr>
      <w:r w:rsidRPr="00EA6B6D">
        <w:rPr>
          <w:rFonts w:ascii="Arial" w:hAnsi="Arial" w:cs="Arial"/>
          <w:color w:val="767171" w:themeColor="background2" w:themeShade="80"/>
          <w:szCs w:val="20"/>
        </w:rPr>
        <w:t>Steuern: Die Preise können ohne Mehrwert- und Gebrauchssteuer angegeben sein. In diesem Fall liegt es in Ihrer Verantwortung, diese mit Ihrem Kauf verbundenen Steuern zu zahlen. Wir haben das Recht, Ihnen jegliche Steuern zu berechnen, die wir zahlen müssen oder die im Zusammenhang mit Ihrem Kauf anfallen.</w:t>
      </w:r>
    </w:p>
    <w:p w14:paraId="059B7CD4" w14:textId="77777777" w:rsidR="00017334" w:rsidRPr="00EA6B6D" w:rsidRDefault="00017334" w:rsidP="00017334">
      <w:pPr>
        <w:pStyle w:val="StandardWeb"/>
        <w:shd w:val="clear" w:color="auto" w:fill="FFFFFF"/>
        <w:spacing w:before="300" w:beforeAutospacing="0" w:after="0" w:afterAutospacing="0"/>
        <w:textAlignment w:val="baseline"/>
        <w:rPr>
          <w:rFonts w:ascii="Arial" w:hAnsi="Arial" w:cs="Arial"/>
          <w:color w:val="767171" w:themeColor="background2" w:themeShade="80"/>
          <w:szCs w:val="20"/>
        </w:rPr>
      </w:pPr>
      <w:r w:rsidRPr="00EA6B6D">
        <w:rPr>
          <w:rFonts w:ascii="Arial" w:hAnsi="Arial" w:cs="Arial"/>
          <w:color w:val="767171" w:themeColor="background2" w:themeShade="80"/>
          <w:szCs w:val="20"/>
        </w:rPr>
        <w:t>Internationale Bestellungen: Es liegt in Ihrer alleinigen Verantwortung, jegliche Lizenzgebühren, Zollgebühren und andere Steuern oder Gebühren zu zahlen, die im Zusammenhang mit der Ausfuhr der Produkte aus den USA anfallen.</w:t>
      </w:r>
    </w:p>
    <w:p w14:paraId="391081A5" w14:textId="77777777" w:rsidR="00017334" w:rsidRPr="00EA6B6D" w:rsidRDefault="00017334" w:rsidP="00017334">
      <w:pPr>
        <w:pStyle w:val="StandardWeb"/>
        <w:shd w:val="clear" w:color="auto" w:fill="FFFFFF"/>
        <w:spacing w:before="300" w:beforeAutospacing="0" w:after="0" w:afterAutospacing="0"/>
        <w:textAlignment w:val="baseline"/>
        <w:rPr>
          <w:rFonts w:ascii="Arial" w:hAnsi="Arial" w:cs="Arial"/>
          <w:color w:val="767171" w:themeColor="background2" w:themeShade="80"/>
          <w:szCs w:val="20"/>
        </w:rPr>
      </w:pPr>
      <w:r w:rsidRPr="00EA6B6D">
        <w:rPr>
          <w:rFonts w:ascii="Arial" w:hAnsi="Arial" w:cs="Arial"/>
          <w:color w:val="767171" w:themeColor="background2" w:themeShade="80"/>
          <w:szCs w:val="20"/>
        </w:rPr>
        <w:t xml:space="preserve">Endbenutzer-Lizenzvereinbarungen der Hersteller und weitere Bedingungen: Vor Nutzung des von Ihnen bestellten Produktes kann es sein, dass Sie eine Endbenutzer-Lizenzvereinbarung (EULA) oder weitere Nutzungsbedingungen des Herstellers annehmen </w:t>
      </w:r>
      <w:r w:rsidRPr="00EA6B6D">
        <w:rPr>
          <w:rFonts w:ascii="Arial" w:hAnsi="Arial" w:cs="Arial"/>
          <w:color w:val="767171" w:themeColor="background2" w:themeShade="80"/>
          <w:szCs w:val="20"/>
        </w:rPr>
        <w:lastRenderedPageBreak/>
        <w:t>müssen. Das von Ihnen bestellte Produkt kann eine EULA oder weitere Nutzungsbedingungen beinhalten.</w:t>
      </w:r>
    </w:p>
    <w:p w14:paraId="408BFD91" w14:textId="558B7340" w:rsidR="00017334" w:rsidRDefault="00017334" w:rsidP="000A0697">
      <w:pPr>
        <w:rPr>
          <w:rFonts w:ascii="Arial" w:hAnsi="Arial" w:cs="Arial"/>
          <w:b/>
          <w:bCs/>
          <w:color w:val="3B3838" w:themeColor="background2" w:themeShade="40"/>
          <w:sz w:val="32"/>
          <w:szCs w:val="32"/>
        </w:rPr>
      </w:pPr>
    </w:p>
    <w:p w14:paraId="4B36F085" w14:textId="77777777" w:rsidR="00017334" w:rsidRDefault="00017334" w:rsidP="000A0697">
      <w:pPr>
        <w:rPr>
          <w:rFonts w:ascii="Arial" w:hAnsi="Arial" w:cs="Arial"/>
          <w:b/>
          <w:bCs/>
          <w:color w:val="3B3838" w:themeColor="background2" w:themeShade="40"/>
          <w:sz w:val="32"/>
          <w:szCs w:val="32"/>
        </w:rPr>
      </w:pPr>
    </w:p>
    <w:p w14:paraId="5E04A7E9" w14:textId="5D3F5AAB" w:rsidR="00CD4B4F" w:rsidRDefault="00CD4B4F" w:rsidP="000A0697">
      <w:pPr>
        <w:rPr>
          <w:rFonts w:ascii="Arial" w:hAnsi="Arial" w:cs="Arial"/>
          <w:b/>
          <w:bCs/>
          <w:color w:val="3B3838" w:themeColor="background2" w:themeShade="40"/>
          <w:sz w:val="32"/>
          <w:szCs w:val="32"/>
        </w:rPr>
      </w:pPr>
      <w:r w:rsidRPr="005B5C7C">
        <w:rPr>
          <w:rFonts w:ascii="Arial" w:hAnsi="Arial" w:cs="Arial"/>
          <w:b/>
          <w:bCs/>
          <w:color w:val="3B3838" w:themeColor="background2" w:themeShade="40"/>
          <w:sz w:val="32"/>
          <w:szCs w:val="32"/>
        </w:rPr>
        <w:t>Dein Account</w:t>
      </w:r>
    </w:p>
    <w:p w14:paraId="6286418A" w14:textId="538D28CB" w:rsidR="00017334" w:rsidRDefault="00017334" w:rsidP="000A0697">
      <w:pPr>
        <w:rPr>
          <w:rFonts w:ascii="Arial" w:hAnsi="Arial" w:cs="Arial"/>
          <w:b/>
          <w:bCs/>
          <w:color w:val="3B3838" w:themeColor="background2" w:themeShade="40"/>
          <w:sz w:val="32"/>
          <w:szCs w:val="32"/>
        </w:rPr>
      </w:pPr>
    </w:p>
    <w:p w14:paraId="6962CF88" w14:textId="67D1E5FF" w:rsidR="00017334" w:rsidRPr="00EA6B6D" w:rsidRDefault="00017334" w:rsidP="00EA6B6D">
      <w:pPr>
        <w:pStyle w:val="StandardWeb"/>
        <w:shd w:val="clear" w:color="auto" w:fill="FFFFFF"/>
        <w:spacing w:before="300" w:beforeAutospacing="0" w:after="0" w:afterAutospacing="0"/>
        <w:textAlignment w:val="baseline"/>
        <w:rPr>
          <w:rFonts w:ascii="Arial" w:hAnsi="Arial" w:cs="Arial"/>
          <w:color w:val="767171" w:themeColor="background2" w:themeShade="80"/>
          <w:szCs w:val="20"/>
        </w:rPr>
      </w:pPr>
      <w:r w:rsidRPr="00EA6B6D">
        <w:rPr>
          <w:rFonts w:ascii="Arial" w:hAnsi="Arial" w:cs="Arial"/>
          <w:color w:val="767171" w:themeColor="background2" w:themeShade="80"/>
          <w:szCs w:val="20"/>
        </w:rPr>
        <w:t>Sie sind verantwortlich für Ihre Anmeldedaten und für alle Aktivitäten, die sich unter Ihren Anmeldedaten und anderen Aktivitäten in Ihrem Account auf dem Dienst ergeben. Wenn Sie beim Start der App oder des Dienstes noch keinen Account besitzen, werden Sie aufgefordert, einen Account zu erstellen, indem Sie einen Benutzernamen und ein Passwort eingeben</w:t>
      </w:r>
      <w:r w:rsidR="00EA6B6D" w:rsidRPr="00EA6B6D">
        <w:rPr>
          <w:rFonts w:ascii="Arial" w:hAnsi="Arial" w:cs="Arial"/>
          <w:color w:val="767171" w:themeColor="background2" w:themeShade="80"/>
          <w:szCs w:val="20"/>
        </w:rPr>
        <w:t xml:space="preserve"> (Die anderen Inhalte sind vorerst freiwillig und können später geändert werden)</w:t>
      </w:r>
      <w:r w:rsidRPr="00EA6B6D">
        <w:rPr>
          <w:rFonts w:ascii="Arial" w:hAnsi="Arial" w:cs="Arial"/>
          <w:color w:val="767171" w:themeColor="background2" w:themeShade="80"/>
          <w:szCs w:val="20"/>
        </w:rPr>
        <w:t xml:space="preserve">. Unter Umständen müssen Sie auch eine gültige E-Mail-Adresse oder andere Informationen angeben, um auf bestimmte Anwendungen oder Funktionen zugreifen oder diese nutzen zu können. Sie erklären und garantieren, dass die Informationen, die Sie uns bei der Registrierung und anderweitig zur Verfügung stellen, wahr, exakt, aktuell und vollständig sind. Wir behalten uns das Recht vor, nach eigenem Ermessen und ohne jegliche Haftung Ihnen gegenüber, Ihren Benutzernamen abzulehnen, zu löschen oder die Verwendung eines Benutzernamens zu verhindern. Sie verstehen und akzeptieren, dass andere Nutzer des Dienstes den gleichen Benutzernamen wie Sie haben können. Nutzer werden in diesem Fall durch eine Nummernkennung unterschieden, die für Sie oder andere Nutzer möglicherweise nicht sichtbar ist. Sie stellen sicher, dass Ihre </w:t>
      </w:r>
      <w:r w:rsidR="00EA6B6D" w:rsidRPr="00EA6B6D">
        <w:rPr>
          <w:rFonts w:ascii="Arial" w:hAnsi="Arial" w:cs="Arial"/>
          <w:color w:val="767171" w:themeColor="background2" w:themeShade="80"/>
          <w:szCs w:val="20"/>
        </w:rPr>
        <w:t>angegebenen Daten</w:t>
      </w:r>
      <w:r w:rsidRPr="00EA6B6D">
        <w:rPr>
          <w:rFonts w:ascii="Arial" w:hAnsi="Arial" w:cs="Arial"/>
          <w:color w:val="767171" w:themeColor="background2" w:themeShade="80"/>
          <w:szCs w:val="20"/>
        </w:rPr>
        <w:t xml:space="preserve"> stets korrekt und aktuell</w:t>
      </w:r>
      <w:r w:rsidR="00EA6B6D" w:rsidRPr="00EA6B6D">
        <w:rPr>
          <w:rFonts w:ascii="Arial" w:hAnsi="Arial" w:cs="Arial"/>
          <w:color w:val="767171" w:themeColor="background2" w:themeShade="80"/>
          <w:szCs w:val="20"/>
        </w:rPr>
        <w:t xml:space="preserve"> sind</w:t>
      </w:r>
      <w:r w:rsidRPr="00EA6B6D">
        <w:rPr>
          <w:rFonts w:ascii="Arial" w:hAnsi="Arial" w:cs="Arial"/>
          <w:color w:val="767171" w:themeColor="background2" w:themeShade="80"/>
          <w:szCs w:val="20"/>
        </w:rPr>
        <w:t>. Sie sind für die Geheimhaltung Ihrer Anmeldedaten verantwortlich und tragen auch die volle Verantwortung für alle Aktivitäten, die durch die Verwendung Ihrer Anmeldedaten oder anderweitig auf Ihrem Konto stattfinden. Sie verpflichten sich dazu, uns unverzüglich zu benachrichtigen, wenn die Vertraulichkeit Ihrer Anmeldedaten gefährdet ist oder wenn Sie den Verdacht haben, dass Ihr Account unbefugt genutzt wird. Sie erklären sich damit einverstanden, dass wir nicht für Verluste oder Schäden haftbar gemacht werden können, die sich aus der unbefugten Nutzung Ihrer Anmeldedaten ergeben.</w:t>
      </w:r>
    </w:p>
    <w:p w14:paraId="0A4076CF" w14:textId="15B5E8A6" w:rsidR="00017334" w:rsidRDefault="00017334" w:rsidP="000A0697">
      <w:pPr>
        <w:rPr>
          <w:rFonts w:ascii="Arial" w:hAnsi="Arial" w:cs="Arial"/>
          <w:b/>
          <w:bCs/>
          <w:color w:val="3B3838" w:themeColor="background2" w:themeShade="40"/>
          <w:sz w:val="32"/>
          <w:szCs w:val="32"/>
        </w:rPr>
      </w:pPr>
    </w:p>
    <w:p w14:paraId="7EAAE2F8" w14:textId="7CD24CE9" w:rsidR="00017334" w:rsidRDefault="00017334" w:rsidP="000A0697">
      <w:pPr>
        <w:rPr>
          <w:rFonts w:ascii="Arial" w:hAnsi="Arial" w:cs="Arial"/>
          <w:b/>
          <w:bCs/>
          <w:color w:val="3B3838" w:themeColor="background2" w:themeShade="40"/>
          <w:sz w:val="32"/>
          <w:szCs w:val="32"/>
        </w:rPr>
      </w:pPr>
    </w:p>
    <w:p w14:paraId="2ADD7A8F" w14:textId="0DB399CB" w:rsidR="00017334" w:rsidRDefault="00017334" w:rsidP="000A0697">
      <w:pPr>
        <w:rPr>
          <w:rFonts w:ascii="Arial" w:hAnsi="Arial" w:cs="Arial"/>
          <w:b/>
          <w:bCs/>
          <w:color w:val="3B3838" w:themeColor="background2" w:themeShade="40"/>
          <w:sz w:val="32"/>
          <w:szCs w:val="32"/>
        </w:rPr>
      </w:pPr>
    </w:p>
    <w:p w14:paraId="3E1FAC0E" w14:textId="60186E79" w:rsidR="00017334" w:rsidRDefault="00017334" w:rsidP="000A0697">
      <w:pPr>
        <w:rPr>
          <w:rFonts w:ascii="Arial" w:hAnsi="Arial" w:cs="Arial"/>
          <w:b/>
          <w:bCs/>
          <w:color w:val="3B3838" w:themeColor="background2" w:themeShade="40"/>
          <w:sz w:val="32"/>
          <w:szCs w:val="32"/>
        </w:rPr>
      </w:pPr>
    </w:p>
    <w:p w14:paraId="24530C8C" w14:textId="04878541" w:rsidR="00017334" w:rsidRDefault="00017334" w:rsidP="000A0697">
      <w:pPr>
        <w:rPr>
          <w:rFonts w:ascii="Arial" w:hAnsi="Arial" w:cs="Arial"/>
          <w:b/>
          <w:bCs/>
          <w:color w:val="3B3838" w:themeColor="background2" w:themeShade="40"/>
          <w:sz w:val="32"/>
          <w:szCs w:val="32"/>
        </w:rPr>
      </w:pPr>
    </w:p>
    <w:p w14:paraId="5E0FCD07" w14:textId="1F396B26" w:rsidR="00EA6B6D" w:rsidRDefault="00EA6B6D" w:rsidP="000A0697">
      <w:pPr>
        <w:rPr>
          <w:rFonts w:ascii="Arial" w:hAnsi="Arial" w:cs="Arial"/>
          <w:b/>
          <w:bCs/>
          <w:color w:val="3B3838" w:themeColor="background2" w:themeShade="40"/>
          <w:sz w:val="32"/>
          <w:szCs w:val="32"/>
        </w:rPr>
      </w:pPr>
    </w:p>
    <w:p w14:paraId="78D04FF7" w14:textId="6A98BBA7" w:rsidR="00EA6B6D" w:rsidRDefault="00EA6B6D" w:rsidP="000A0697">
      <w:pPr>
        <w:rPr>
          <w:rFonts w:ascii="Arial" w:hAnsi="Arial" w:cs="Arial"/>
          <w:b/>
          <w:bCs/>
          <w:color w:val="3B3838" w:themeColor="background2" w:themeShade="40"/>
          <w:sz w:val="32"/>
          <w:szCs w:val="32"/>
        </w:rPr>
      </w:pPr>
    </w:p>
    <w:p w14:paraId="0063D881" w14:textId="11757062" w:rsidR="00EA6B6D" w:rsidRDefault="00EA6B6D" w:rsidP="000A0697">
      <w:pPr>
        <w:rPr>
          <w:rFonts w:ascii="Arial" w:hAnsi="Arial" w:cs="Arial"/>
          <w:b/>
          <w:bCs/>
          <w:color w:val="3B3838" w:themeColor="background2" w:themeShade="40"/>
          <w:sz w:val="32"/>
          <w:szCs w:val="32"/>
        </w:rPr>
      </w:pPr>
    </w:p>
    <w:p w14:paraId="616516D3" w14:textId="77777777" w:rsidR="00EA6B6D" w:rsidRPr="005B5C7C" w:rsidRDefault="00EA6B6D" w:rsidP="000A0697">
      <w:pPr>
        <w:rPr>
          <w:rFonts w:ascii="Arial" w:hAnsi="Arial" w:cs="Arial"/>
          <w:b/>
          <w:bCs/>
          <w:color w:val="3B3838" w:themeColor="background2" w:themeShade="40"/>
          <w:sz w:val="32"/>
          <w:szCs w:val="32"/>
        </w:rPr>
      </w:pPr>
    </w:p>
    <w:p w14:paraId="58C11D9D" w14:textId="2115229D" w:rsidR="001506C4" w:rsidRDefault="001506C4" w:rsidP="000A0697">
      <w:pPr>
        <w:rPr>
          <w:rFonts w:ascii="Arial" w:hAnsi="Arial" w:cs="Arial"/>
          <w:b/>
          <w:bCs/>
          <w:color w:val="3B3838" w:themeColor="background2" w:themeShade="40"/>
          <w:sz w:val="32"/>
          <w:szCs w:val="32"/>
        </w:rPr>
      </w:pPr>
      <w:r w:rsidRPr="005B5C7C">
        <w:rPr>
          <w:rFonts w:ascii="Arial" w:hAnsi="Arial" w:cs="Arial"/>
          <w:b/>
          <w:bCs/>
          <w:color w:val="3B3838" w:themeColor="background2" w:themeShade="40"/>
          <w:sz w:val="32"/>
          <w:szCs w:val="32"/>
        </w:rPr>
        <w:t>Ihre Inhalte</w:t>
      </w:r>
    </w:p>
    <w:p w14:paraId="42DDAD03" w14:textId="4D432CF9" w:rsidR="00017334" w:rsidRDefault="00017334" w:rsidP="000A0697">
      <w:pPr>
        <w:rPr>
          <w:rFonts w:ascii="Arial" w:hAnsi="Arial" w:cs="Arial"/>
          <w:b/>
          <w:bCs/>
          <w:color w:val="3B3838" w:themeColor="background2" w:themeShade="40"/>
          <w:sz w:val="32"/>
          <w:szCs w:val="32"/>
        </w:rPr>
      </w:pPr>
    </w:p>
    <w:p w14:paraId="252120FA" w14:textId="1BD2483C" w:rsidR="00017334" w:rsidRPr="002C4523" w:rsidRDefault="00193B4B" w:rsidP="000A0697">
      <w:pPr>
        <w:rPr>
          <w:rFonts w:ascii="Arial" w:hAnsi="Arial" w:cs="Arial"/>
          <w:color w:val="767171" w:themeColor="background2" w:themeShade="80"/>
        </w:rPr>
      </w:pPr>
      <w:r w:rsidRPr="002C4523">
        <w:rPr>
          <w:rFonts w:ascii="Arial" w:hAnsi="Arial" w:cs="Arial"/>
          <w:color w:val="767171" w:themeColor="background2" w:themeShade="80"/>
        </w:rPr>
        <w:t xml:space="preserve">Alle Daten, Texte, Grafiken, Fotos und deren Auswahl und Platzierung sowie alle anderen Elemente, die Sie über den Dienst hochgeladen haben, sind „Ihre Inhalte“. Sie versichern und garantieren, dass Ihre Inhalte von Ihnen stammen und dass ausschließlich Sie die Rechte an diesen Inhalten besitzen; einschließlich des Rechts, alle Rechte und Lizenzen in diesem Sinne zu gewähren, ohne dass </w:t>
      </w:r>
      <w:r w:rsidR="002C4523" w:rsidRPr="002C4523">
        <w:rPr>
          <w:rFonts w:ascii="Arial" w:hAnsi="Arial" w:cs="Arial"/>
          <w:color w:val="767171" w:themeColor="background2" w:themeShade="80"/>
        </w:rPr>
        <w:t>uns</w:t>
      </w:r>
      <w:r w:rsidRPr="002C4523">
        <w:rPr>
          <w:rFonts w:ascii="Arial" w:hAnsi="Arial" w:cs="Arial"/>
          <w:color w:val="767171" w:themeColor="background2" w:themeShade="80"/>
        </w:rPr>
        <w:t xml:space="preserve"> dadurch Verpflichtungen oder Haftung gegenüber Dritten entstehen. Ausschließlich Sie sind für Ihre Inhalte verantwortlich. </w:t>
      </w:r>
      <w:r w:rsidR="002C4523" w:rsidRPr="002C4523">
        <w:rPr>
          <w:rFonts w:ascii="Arial" w:hAnsi="Arial" w:cs="Arial"/>
          <w:color w:val="767171" w:themeColor="background2" w:themeShade="80"/>
        </w:rPr>
        <w:t>Wir sind</w:t>
      </w:r>
      <w:r w:rsidRPr="002C4523">
        <w:rPr>
          <w:rFonts w:ascii="Arial" w:hAnsi="Arial" w:cs="Arial"/>
          <w:color w:val="767171" w:themeColor="background2" w:themeShade="80"/>
        </w:rPr>
        <w:t xml:space="preserve"> nicht verantwortlich für Elemente, die Sie hochladen, veröffentlichen oder anderweitig zur Verfügung stellen. Durch das Hochladen, Verbreiten, Übertragen oder anderweitige Nutzung Ihrer Inhalte im Rahmen des Dienstes gewähren Sie uns eine unbefristete, nicht exklusive, übertragbare, gebührenfreie, unterlizenzierbare und weltweite Lizenz, Ihre Inhalte in Verbindung mit dem Betrieb und der Bereitstellung des Dienstes zu nutzen, zu hosten, zu reproduzieren, zu modifizieren, anzupassen, zu veröffentlichen, zu übersetzen, abgeleitete Werke zu erstellen, zu verteilen, auszuführen und zu präsentieren. Das Unternehmen übernimmt keine Garantie für die Richtigkeit, Qualität oder Integrität der geteilten Benutzerinhalte. Durch die Nutzung des Dienstes erkennen Sie an und akzeptieren, dass Sie auf Inhalte stoßen könnten, die Sie als beleidigend oder anstößig empfinden. Sie erklären sich damit einverstanden, dass das Unternehmen unter keinen Umständen für Benutzerinhalte, einschließlich, aber nicht beschränkt auf fehlerhafte Benutzerinhalte oder Verluste oder Schäden, die durch die Verwendung von Benutzerinhalten entstehen, haftet. Das Unternehmen behält sich das Recht vor, Ihre Inhalte mit oder ohne vorherige Ankündigung aus beliebigen Gründen oder auch ohne Grund von den Diensten zu entfernen und dauerhaft zu löschen. Sie können das Unternehmen über jeden Benutzerinhalt, der Ihrer Meinung nach gegen diese Bedingungen verstößt, oder über andere unangemessene Verhaltensweisen informieren, indem Sie eine E-Mail an </w:t>
      </w:r>
      <w:hyperlink r:id="rId11" w:history="1">
        <w:r w:rsidR="002C4523" w:rsidRPr="002C4523">
          <w:rPr>
            <w:rFonts w:ascii="Arial" w:hAnsi="Arial" w:cs="Arial"/>
            <w:color w:val="767171" w:themeColor="background2" w:themeShade="80"/>
          </w:rPr>
          <w:t>darkwolfcraft.net@gmail.com</w:t>
        </w:r>
      </w:hyperlink>
      <w:r w:rsidRPr="002C4523">
        <w:rPr>
          <w:rFonts w:ascii="Arial" w:hAnsi="Arial" w:cs="Arial"/>
          <w:color w:val="767171" w:themeColor="background2" w:themeShade="80"/>
        </w:rPr>
        <w:t> senden.</w:t>
      </w:r>
    </w:p>
    <w:p w14:paraId="6F4E5C4E" w14:textId="12FEE637" w:rsidR="00017334" w:rsidRDefault="00017334" w:rsidP="000A0697">
      <w:pPr>
        <w:rPr>
          <w:rFonts w:ascii="Arial" w:hAnsi="Arial" w:cs="Arial"/>
          <w:b/>
          <w:bCs/>
          <w:color w:val="3B3838" w:themeColor="background2" w:themeShade="40"/>
          <w:sz w:val="32"/>
          <w:szCs w:val="32"/>
        </w:rPr>
      </w:pPr>
    </w:p>
    <w:p w14:paraId="57D2829A" w14:textId="41E937BF" w:rsidR="00193B4B" w:rsidRDefault="00193B4B" w:rsidP="000A0697">
      <w:pPr>
        <w:rPr>
          <w:rFonts w:ascii="Arial" w:hAnsi="Arial" w:cs="Arial"/>
          <w:b/>
          <w:bCs/>
          <w:color w:val="3B3838" w:themeColor="background2" w:themeShade="40"/>
          <w:sz w:val="32"/>
          <w:szCs w:val="32"/>
        </w:rPr>
      </w:pPr>
    </w:p>
    <w:p w14:paraId="2B0C6026" w14:textId="791A338D" w:rsidR="00193B4B" w:rsidRDefault="00193B4B" w:rsidP="000A0697">
      <w:pPr>
        <w:rPr>
          <w:rFonts w:ascii="Arial" w:hAnsi="Arial" w:cs="Arial"/>
          <w:b/>
          <w:bCs/>
          <w:color w:val="3B3838" w:themeColor="background2" w:themeShade="40"/>
          <w:sz w:val="32"/>
          <w:szCs w:val="32"/>
        </w:rPr>
      </w:pPr>
    </w:p>
    <w:p w14:paraId="7D38B11D" w14:textId="02EFA059" w:rsidR="002C4523" w:rsidRDefault="002C4523" w:rsidP="000A0697">
      <w:pPr>
        <w:rPr>
          <w:rFonts w:ascii="Arial" w:hAnsi="Arial" w:cs="Arial"/>
          <w:b/>
          <w:bCs/>
          <w:color w:val="3B3838" w:themeColor="background2" w:themeShade="40"/>
          <w:sz w:val="32"/>
          <w:szCs w:val="32"/>
        </w:rPr>
      </w:pPr>
    </w:p>
    <w:p w14:paraId="3DE71EB8" w14:textId="66924F03" w:rsidR="002C4523" w:rsidRDefault="002C4523" w:rsidP="000A0697">
      <w:pPr>
        <w:rPr>
          <w:rFonts w:ascii="Arial" w:hAnsi="Arial" w:cs="Arial"/>
          <w:b/>
          <w:bCs/>
          <w:color w:val="3B3838" w:themeColor="background2" w:themeShade="40"/>
          <w:sz w:val="32"/>
          <w:szCs w:val="32"/>
        </w:rPr>
      </w:pPr>
    </w:p>
    <w:p w14:paraId="15EE1297" w14:textId="694BDEEE" w:rsidR="002C4523" w:rsidRDefault="002C4523" w:rsidP="000A0697">
      <w:pPr>
        <w:rPr>
          <w:rFonts w:ascii="Arial" w:hAnsi="Arial" w:cs="Arial"/>
          <w:b/>
          <w:bCs/>
          <w:color w:val="3B3838" w:themeColor="background2" w:themeShade="40"/>
          <w:sz w:val="32"/>
          <w:szCs w:val="32"/>
        </w:rPr>
      </w:pPr>
    </w:p>
    <w:p w14:paraId="1EB43385" w14:textId="02292DBE" w:rsidR="002C4523" w:rsidRDefault="002C4523" w:rsidP="000A0697">
      <w:pPr>
        <w:rPr>
          <w:rFonts w:ascii="Arial" w:hAnsi="Arial" w:cs="Arial"/>
          <w:b/>
          <w:bCs/>
          <w:color w:val="3B3838" w:themeColor="background2" w:themeShade="40"/>
          <w:sz w:val="32"/>
          <w:szCs w:val="32"/>
        </w:rPr>
      </w:pPr>
    </w:p>
    <w:p w14:paraId="00CC7CE3" w14:textId="77777777" w:rsidR="002C4523" w:rsidRDefault="002C4523" w:rsidP="000A0697">
      <w:pPr>
        <w:rPr>
          <w:rFonts w:ascii="Arial" w:hAnsi="Arial" w:cs="Arial"/>
          <w:b/>
          <w:bCs/>
          <w:color w:val="3B3838" w:themeColor="background2" w:themeShade="40"/>
          <w:sz w:val="32"/>
          <w:szCs w:val="32"/>
        </w:rPr>
      </w:pPr>
    </w:p>
    <w:p w14:paraId="3BF9C5B7" w14:textId="7822DA63" w:rsidR="00193B4B" w:rsidRDefault="00193B4B" w:rsidP="000A0697">
      <w:pPr>
        <w:rPr>
          <w:rFonts w:ascii="Arial" w:hAnsi="Arial" w:cs="Arial"/>
          <w:b/>
          <w:bCs/>
          <w:color w:val="3B3838" w:themeColor="background2" w:themeShade="40"/>
          <w:sz w:val="32"/>
          <w:szCs w:val="32"/>
        </w:rPr>
      </w:pPr>
    </w:p>
    <w:p w14:paraId="6C211128" w14:textId="77777777" w:rsidR="00193B4B" w:rsidRPr="005B5C7C" w:rsidRDefault="00193B4B" w:rsidP="000A0697">
      <w:pPr>
        <w:rPr>
          <w:rFonts w:ascii="Arial" w:hAnsi="Arial" w:cs="Arial"/>
          <w:b/>
          <w:bCs/>
          <w:color w:val="3B3838" w:themeColor="background2" w:themeShade="40"/>
          <w:sz w:val="32"/>
          <w:szCs w:val="32"/>
        </w:rPr>
      </w:pPr>
    </w:p>
    <w:p w14:paraId="722A7A4E" w14:textId="77777777" w:rsidR="002C4523" w:rsidRDefault="002C4523" w:rsidP="000A0697">
      <w:pPr>
        <w:rPr>
          <w:rFonts w:ascii="Arial" w:hAnsi="Arial" w:cs="Arial"/>
          <w:b/>
          <w:bCs/>
          <w:color w:val="3B3838" w:themeColor="background2" w:themeShade="40"/>
          <w:sz w:val="32"/>
          <w:szCs w:val="32"/>
        </w:rPr>
      </w:pPr>
    </w:p>
    <w:p w14:paraId="52415758" w14:textId="1F8FFEB0" w:rsidR="000A0697" w:rsidRDefault="00CD4B4F" w:rsidP="000A0697">
      <w:pPr>
        <w:rPr>
          <w:rFonts w:ascii="Arial" w:hAnsi="Arial" w:cs="Arial"/>
          <w:b/>
          <w:bCs/>
          <w:color w:val="3B3838" w:themeColor="background2" w:themeShade="40"/>
          <w:sz w:val="32"/>
          <w:szCs w:val="32"/>
        </w:rPr>
      </w:pPr>
      <w:r w:rsidRPr="005B5C7C">
        <w:rPr>
          <w:rFonts w:ascii="Arial" w:hAnsi="Arial" w:cs="Arial"/>
          <w:b/>
          <w:bCs/>
          <w:color w:val="3B3838" w:themeColor="background2" w:themeShade="40"/>
          <w:sz w:val="32"/>
          <w:szCs w:val="32"/>
        </w:rPr>
        <w:t>Löschung</w:t>
      </w:r>
    </w:p>
    <w:p w14:paraId="3EE53876" w14:textId="7AB3DE88" w:rsidR="00193B4B" w:rsidRDefault="00193B4B" w:rsidP="000A0697">
      <w:pPr>
        <w:rPr>
          <w:rFonts w:ascii="Arial" w:hAnsi="Arial" w:cs="Arial"/>
          <w:b/>
          <w:bCs/>
          <w:color w:val="3B3838" w:themeColor="background2" w:themeShade="40"/>
          <w:sz w:val="32"/>
          <w:szCs w:val="32"/>
        </w:rPr>
      </w:pPr>
    </w:p>
    <w:p w14:paraId="616CF52D" w14:textId="64BA14B1" w:rsidR="00193B4B" w:rsidRPr="002C4523" w:rsidRDefault="00193B4B" w:rsidP="000A0697">
      <w:pPr>
        <w:rPr>
          <w:rFonts w:ascii="Arial" w:hAnsi="Arial" w:cs="Arial"/>
          <w:color w:val="767171" w:themeColor="background2" w:themeShade="80"/>
        </w:rPr>
      </w:pPr>
      <w:r w:rsidRPr="002C4523">
        <w:rPr>
          <w:rFonts w:ascii="Arial" w:hAnsi="Arial" w:cs="Arial"/>
          <w:color w:val="767171" w:themeColor="background2" w:themeShade="80"/>
        </w:rPr>
        <w:t>Sie können Ihren Account jederzeit und aus beliebigen Gründen in den Benutzereinstellungen der Anwendung löschen. Das Unternehmen kann Ihren Account und Ihren Zugang zum Dienst (oder zu Teilen des Dienstes nach eigenem Ermessen) jederzeit und aus beliebigem Grund sperren oder löschen. Das Unternehmen ist nicht verpflichtet, Sie vor einer solchen Sperrung oder Löschung zu benachrichtigen oder zu warnen. Als Folge der Löschung können Sie Ihren Account und alle damit verbundenen Informationen und Daten, einschließlich und ohne Einschränkung Ihrer Virtuellen Währung und Virtuellen Güter, verlieren. Das Unternehmen ist nicht verpflichtet, Sie für einen solchen Verlust zu entschädigen.</w:t>
      </w:r>
    </w:p>
    <w:p w14:paraId="14CAD121" w14:textId="2A572E6C" w:rsidR="00193B4B" w:rsidRDefault="00193B4B" w:rsidP="000A0697">
      <w:pPr>
        <w:rPr>
          <w:rFonts w:ascii="Arial" w:hAnsi="Arial" w:cs="Arial"/>
          <w:b/>
          <w:bCs/>
          <w:color w:val="3B3838" w:themeColor="background2" w:themeShade="40"/>
          <w:sz w:val="32"/>
          <w:szCs w:val="32"/>
        </w:rPr>
      </w:pPr>
    </w:p>
    <w:p w14:paraId="09FE5C7B" w14:textId="77777777" w:rsidR="00193B4B" w:rsidRPr="005B5C7C" w:rsidRDefault="00193B4B" w:rsidP="000A0697">
      <w:pPr>
        <w:rPr>
          <w:rFonts w:ascii="Arial" w:hAnsi="Arial" w:cs="Arial"/>
          <w:b/>
          <w:bCs/>
          <w:color w:val="3B3838" w:themeColor="background2" w:themeShade="40"/>
          <w:sz w:val="32"/>
          <w:szCs w:val="32"/>
        </w:rPr>
      </w:pPr>
    </w:p>
    <w:p w14:paraId="10425F8D" w14:textId="3ACFDBC1" w:rsidR="000A0697" w:rsidRDefault="000A0697" w:rsidP="000A0697">
      <w:pPr>
        <w:rPr>
          <w:rFonts w:ascii="Arial" w:hAnsi="Arial" w:cs="Arial"/>
          <w:b/>
          <w:bCs/>
          <w:color w:val="3B3838" w:themeColor="background2" w:themeShade="40"/>
          <w:sz w:val="32"/>
          <w:szCs w:val="32"/>
        </w:rPr>
      </w:pPr>
      <w:r w:rsidRPr="005B5C7C">
        <w:rPr>
          <w:rFonts w:ascii="Arial" w:hAnsi="Arial" w:cs="Arial"/>
          <w:b/>
          <w:bCs/>
          <w:color w:val="3B3838" w:themeColor="background2" w:themeShade="40"/>
          <w:sz w:val="32"/>
          <w:szCs w:val="32"/>
        </w:rPr>
        <w:t>Inhalte dritter</w:t>
      </w:r>
    </w:p>
    <w:p w14:paraId="532E5EFE" w14:textId="34FF14FC" w:rsidR="00193B4B" w:rsidRDefault="00193B4B" w:rsidP="000A0697">
      <w:pPr>
        <w:rPr>
          <w:rFonts w:ascii="Arial" w:hAnsi="Arial" w:cs="Arial"/>
          <w:b/>
          <w:bCs/>
          <w:color w:val="3B3838" w:themeColor="background2" w:themeShade="40"/>
          <w:sz w:val="32"/>
          <w:szCs w:val="32"/>
        </w:rPr>
      </w:pPr>
    </w:p>
    <w:p w14:paraId="38D4D1CD" w14:textId="3ABB3616" w:rsidR="00193B4B" w:rsidRPr="00645382" w:rsidRDefault="00193B4B" w:rsidP="000A0697">
      <w:pPr>
        <w:rPr>
          <w:rFonts w:ascii="Arial" w:hAnsi="Arial" w:cs="Arial"/>
          <w:color w:val="767171" w:themeColor="background2" w:themeShade="80"/>
        </w:rPr>
      </w:pPr>
      <w:r w:rsidRPr="00645382">
        <w:rPr>
          <w:rFonts w:ascii="Arial" w:hAnsi="Arial" w:cs="Arial"/>
          <w:color w:val="767171" w:themeColor="background2" w:themeShade="80"/>
        </w:rPr>
        <w:t xml:space="preserve">Wir nutzen Dienstleistungen Dritter, </w:t>
      </w:r>
      <w:r w:rsidR="00645382" w:rsidRPr="00645382">
        <w:rPr>
          <w:rFonts w:ascii="Arial" w:hAnsi="Arial" w:cs="Arial"/>
          <w:color w:val="767171" w:themeColor="background2" w:themeShade="80"/>
        </w:rPr>
        <w:t>die uns bei der Entwicklung</w:t>
      </w:r>
      <w:r w:rsidRPr="00645382">
        <w:rPr>
          <w:rFonts w:ascii="Arial" w:hAnsi="Arial" w:cs="Arial"/>
          <w:color w:val="767171" w:themeColor="background2" w:themeShade="80"/>
        </w:rPr>
        <w:t xml:space="preserve"> des Dienstes unterstützen. Das bedeutet aber nicht, dass wir Dritte unterstützen oder für ihre Handlungen verantwortlich oder haftbar sind. Darüber hinaus kann der Dienst auf Webseiten </w:t>
      </w:r>
      <w:r w:rsidR="00645382" w:rsidRPr="00645382">
        <w:rPr>
          <w:rFonts w:ascii="Arial" w:hAnsi="Arial" w:cs="Arial"/>
          <w:color w:val="767171" w:themeColor="background2" w:themeShade="80"/>
        </w:rPr>
        <w:t xml:space="preserve">oder andere Programme </w:t>
      </w:r>
      <w:r w:rsidRPr="00645382">
        <w:rPr>
          <w:rFonts w:ascii="Arial" w:hAnsi="Arial" w:cs="Arial"/>
          <w:color w:val="767171" w:themeColor="background2" w:themeShade="80"/>
        </w:rPr>
        <w:t xml:space="preserve">Dritter verweisen, um Ihnen die Nutzung der Dienste zu erleichtern. Wenn Sie solche Links benutzen, verlassen Sie den Dienst. Bitte beachten Sie, dass die Nutzung von Dienstleistungen Dritter den geltenden Bedingungen und Datenschutzerklärungen der jeweiligen Drittanbieter unterliegt. Einige dieser Webseiten Dritter können von uns lizenzierte Dienstleistungselemente verwenden. Wir sind nicht verantwortlich für Webseiten Dritter oder Organisationen, die diese Webseiten Dritter oder deren Produkte oder Dienstleistungen unterstützen. Das ist unabhängig davon, ob wir in Verbindung mit diesen Webseiten Dritter stehen oder nicht. Sie stimmen zu, dass wir nicht verantwortlich oder haftbar sind für Verluste oder Schäden jeglicher Art, die durch Dienstleistungen entstehen, die Sie auf oder über eine Webseite </w:t>
      </w:r>
      <w:r w:rsidR="00645382" w:rsidRPr="00645382">
        <w:rPr>
          <w:rFonts w:ascii="Arial" w:hAnsi="Arial" w:cs="Arial"/>
          <w:color w:val="767171" w:themeColor="background2" w:themeShade="80"/>
        </w:rPr>
        <w:t xml:space="preserve">oder ein Programm </w:t>
      </w:r>
      <w:r w:rsidRPr="00645382">
        <w:rPr>
          <w:rFonts w:ascii="Arial" w:hAnsi="Arial" w:cs="Arial"/>
          <w:color w:val="767171" w:themeColor="background2" w:themeShade="80"/>
        </w:rPr>
        <w:t>eines Dritten oder durch Werbung eines Dritten auf dem Dienst wahrnehmen.</w:t>
      </w:r>
    </w:p>
    <w:p w14:paraId="1E069159" w14:textId="3B16AF00" w:rsidR="00193B4B" w:rsidRDefault="00193B4B" w:rsidP="000A0697">
      <w:pPr>
        <w:rPr>
          <w:rFonts w:ascii="Arial" w:hAnsi="Arial" w:cs="Arial"/>
          <w:b/>
          <w:bCs/>
          <w:color w:val="3B3838" w:themeColor="background2" w:themeShade="40"/>
          <w:sz w:val="32"/>
          <w:szCs w:val="32"/>
        </w:rPr>
      </w:pPr>
    </w:p>
    <w:p w14:paraId="70447800" w14:textId="0DBC9283" w:rsidR="00645382" w:rsidRDefault="00645382" w:rsidP="000A0697">
      <w:pPr>
        <w:rPr>
          <w:rFonts w:ascii="Arial" w:hAnsi="Arial" w:cs="Arial"/>
          <w:b/>
          <w:bCs/>
          <w:color w:val="3B3838" w:themeColor="background2" w:themeShade="40"/>
          <w:sz w:val="32"/>
          <w:szCs w:val="32"/>
        </w:rPr>
      </w:pPr>
    </w:p>
    <w:p w14:paraId="164D5E78" w14:textId="312DE1E2" w:rsidR="00645382" w:rsidRDefault="00645382" w:rsidP="000A0697">
      <w:pPr>
        <w:rPr>
          <w:rFonts w:ascii="Arial" w:hAnsi="Arial" w:cs="Arial"/>
          <w:b/>
          <w:bCs/>
          <w:color w:val="3B3838" w:themeColor="background2" w:themeShade="40"/>
          <w:sz w:val="32"/>
          <w:szCs w:val="32"/>
        </w:rPr>
      </w:pPr>
    </w:p>
    <w:p w14:paraId="483F6F19" w14:textId="77A1D16A" w:rsidR="00645382" w:rsidRDefault="00645382" w:rsidP="000A0697">
      <w:pPr>
        <w:rPr>
          <w:rFonts w:ascii="Arial" w:hAnsi="Arial" w:cs="Arial"/>
          <w:b/>
          <w:bCs/>
          <w:color w:val="3B3838" w:themeColor="background2" w:themeShade="40"/>
          <w:sz w:val="32"/>
          <w:szCs w:val="32"/>
        </w:rPr>
      </w:pPr>
    </w:p>
    <w:p w14:paraId="15EBC61F" w14:textId="111C5B6C" w:rsidR="00645382" w:rsidRDefault="00645382" w:rsidP="000A0697">
      <w:pPr>
        <w:rPr>
          <w:rFonts w:ascii="Arial" w:hAnsi="Arial" w:cs="Arial"/>
          <w:b/>
          <w:bCs/>
          <w:color w:val="3B3838" w:themeColor="background2" w:themeShade="40"/>
          <w:sz w:val="32"/>
          <w:szCs w:val="32"/>
        </w:rPr>
      </w:pPr>
    </w:p>
    <w:p w14:paraId="07EBEEA4" w14:textId="012ECA18" w:rsidR="00645382" w:rsidRDefault="00645382" w:rsidP="000A0697">
      <w:pPr>
        <w:rPr>
          <w:rFonts w:ascii="Arial" w:hAnsi="Arial" w:cs="Arial"/>
          <w:b/>
          <w:bCs/>
          <w:color w:val="3B3838" w:themeColor="background2" w:themeShade="40"/>
          <w:sz w:val="32"/>
          <w:szCs w:val="32"/>
        </w:rPr>
      </w:pPr>
    </w:p>
    <w:p w14:paraId="7B0BBD40" w14:textId="77777777" w:rsidR="00645382" w:rsidRDefault="00645382" w:rsidP="000A0697">
      <w:pPr>
        <w:rPr>
          <w:rFonts w:ascii="Arial" w:hAnsi="Arial" w:cs="Arial"/>
          <w:b/>
          <w:bCs/>
          <w:color w:val="3B3838" w:themeColor="background2" w:themeShade="40"/>
          <w:sz w:val="32"/>
          <w:szCs w:val="32"/>
        </w:rPr>
      </w:pPr>
    </w:p>
    <w:p w14:paraId="445807A0" w14:textId="77777777" w:rsidR="00645382" w:rsidRPr="005B5C7C" w:rsidRDefault="00645382" w:rsidP="000A0697">
      <w:pPr>
        <w:rPr>
          <w:rFonts w:ascii="Arial" w:hAnsi="Arial" w:cs="Arial"/>
          <w:b/>
          <w:bCs/>
          <w:color w:val="3B3838" w:themeColor="background2" w:themeShade="40"/>
          <w:sz w:val="32"/>
          <w:szCs w:val="32"/>
        </w:rPr>
      </w:pPr>
    </w:p>
    <w:p w14:paraId="2A5FA1C4" w14:textId="6C102AD0" w:rsidR="000A0697" w:rsidRDefault="000A0697" w:rsidP="000A0697">
      <w:pPr>
        <w:rPr>
          <w:rFonts w:ascii="Arial" w:hAnsi="Arial" w:cs="Arial"/>
          <w:b/>
          <w:bCs/>
          <w:color w:val="3B3838" w:themeColor="background2" w:themeShade="40"/>
          <w:sz w:val="32"/>
          <w:szCs w:val="32"/>
        </w:rPr>
      </w:pPr>
      <w:r w:rsidRPr="005B5C7C">
        <w:rPr>
          <w:rFonts w:ascii="Arial" w:hAnsi="Arial" w:cs="Arial"/>
          <w:b/>
          <w:bCs/>
          <w:color w:val="3B3838" w:themeColor="background2" w:themeShade="40"/>
          <w:sz w:val="32"/>
          <w:szCs w:val="32"/>
        </w:rPr>
        <w:t>Feedback</w:t>
      </w:r>
    </w:p>
    <w:p w14:paraId="2CE206F9"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rPr>
        <w:t>Wir freuen uns über Kritik und Kommentare von unseren Nutzern zu unserem Dienst. Wenn Sie uns Ihr Feedback, Ihre Kommentare oder Vorschläge zur Verbesserung des Dienstes oder Ähnliches (in schriftlicher oder in mündlicher Form) („Feedback“) bereitstellen, erklären und garantieren Sie, dass (a) Sie das Recht haben, das Feedback zu veröffentlichen, (b) das Feedback die Rechte einer anderen Person oder eines anderen Rechtsträgers nicht verletzt und (b) Ihr Feedback keine vertraulichen oder urheberrechtlich geschützten Informationen Dritter enthält.</w:t>
      </w:r>
    </w:p>
    <w:p w14:paraId="76323BAC"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rPr>
        <w:t xml:space="preserve">Wenn Sie uns Ihr Feedback bereitstellen, (I) stimmen Sie außerdem zu, dass wir in Bezug auf das Feedback weder ausdrücklich noch stillschweigend zur Geheimhaltung verpflichtet sind, (II) erkennen Sie an, dass wir ein ähnliches Feedback bereits erhalten haben und entsprechende Änderungen vorgenommen haben könnten, (III) gewähren Sie uns eine unwiderrufliche, nicht-exklusive, gebührenfreie, unbefristete, weltweite Lizenz zur Nutzung, Änderung, Erstellung abgeleiteter Werke, Veröffentlichung, Verbreitung und Unterlizenzierung des Feedbacks und (IV) Sie verzichten gegenüber </w:t>
      </w:r>
      <w:proofErr w:type="spellStart"/>
      <w:r>
        <w:rPr>
          <w:rFonts w:ascii="Helvetica" w:hAnsi="Helvetica"/>
          <w:color w:val="9099A4"/>
          <w:sz w:val="27"/>
          <w:szCs w:val="27"/>
        </w:rPr>
        <w:t>Discord</w:t>
      </w:r>
      <w:proofErr w:type="spellEnd"/>
      <w:r>
        <w:rPr>
          <w:rFonts w:ascii="Helvetica" w:hAnsi="Helvetica"/>
          <w:color w:val="9099A4"/>
          <w:sz w:val="27"/>
          <w:szCs w:val="27"/>
        </w:rPr>
        <w:t xml:space="preserve"> und seinen Nutzern unwiderruflich auf jegliche Ansprüche und Forderungen aus in diesem Feedback enthaltenen Urheberpersönlichkeitsrechten. Dieser Abschnitt zum Feedback behält auch dann seine Gültigkeit, wenn Ihr Account gekündigt oder der Dienst eingestellt wird.</w:t>
      </w:r>
    </w:p>
    <w:p w14:paraId="00281EB0"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rPr>
        <w:t>Alle Rechte in diesem Abschnitt sind ohne jegliche Vergütung oder Entschädigung an Sie gültig.</w:t>
      </w:r>
    </w:p>
    <w:p w14:paraId="0F396957" w14:textId="288AF590" w:rsidR="00193B4B" w:rsidRDefault="00193B4B" w:rsidP="000A0697">
      <w:pPr>
        <w:rPr>
          <w:rFonts w:ascii="Arial" w:hAnsi="Arial" w:cs="Arial"/>
          <w:b/>
          <w:bCs/>
          <w:color w:val="3B3838" w:themeColor="background2" w:themeShade="40"/>
          <w:sz w:val="32"/>
          <w:szCs w:val="32"/>
        </w:rPr>
      </w:pPr>
    </w:p>
    <w:p w14:paraId="75FB6FAC" w14:textId="3266AA08" w:rsidR="00193B4B" w:rsidRDefault="00193B4B" w:rsidP="000A0697">
      <w:pPr>
        <w:rPr>
          <w:rFonts w:ascii="Arial" w:hAnsi="Arial" w:cs="Arial"/>
          <w:b/>
          <w:bCs/>
          <w:color w:val="3B3838" w:themeColor="background2" w:themeShade="40"/>
          <w:sz w:val="32"/>
          <w:szCs w:val="32"/>
        </w:rPr>
      </w:pPr>
    </w:p>
    <w:p w14:paraId="2795D50B" w14:textId="3A1ABC32" w:rsidR="00193B4B" w:rsidRDefault="00193B4B" w:rsidP="000A0697">
      <w:pPr>
        <w:rPr>
          <w:rFonts w:ascii="Arial" w:hAnsi="Arial" w:cs="Arial"/>
          <w:b/>
          <w:bCs/>
          <w:color w:val="3B3838" w:themeColor="background2" w:themeShade="40"/>
          <w:sz w:val="32"/>
          <w:szCs w:val="32"/>
        </w:rPr>
      </w:pPr>
    </w:p>
    <w:p w14:paraId="2EB2A2A8" w14:textId="1616CE5E" w:rsidR="00193B4B" w:rsidRDefault="00193B4B" w:rsidP="000A0697">
      <w:pPr>
        <w:rPr>
          <w:rFonts w:ascii="Arial" w:hAnsi="Arial" w:cs="Arial"/>
          <w:b/>
          <w:bCs/>
          <w:color w:val="3B3838" w:themeColor="background2" w:themeShade="40"/>
          <w:sz w:val="32"/>
          <w:szCs w:val="32"/>
        </w:rPr>
      </w:pPr>
    </w:p>
    <w:p w14:paraId="03F79CA2" w14:textId="4D4093F8" w:rsidR="00193B4B" w:rsidRDefault="00193B4B" w:rsidP="000A0697">
      <w:pPr>
        <w:rPr>
          <w:rFonts w:ascii="Arial" w:hAnsi="Arial" w:cs="Arial"/>
          <w:b/>
          <w:bCs/>
          <w:color w:val="3B3838" w:themeColor="background2" w:themeShade="40"/>
          <w:sz w:val="32"/>
          <w:szCs w:val="32"/>
        </w:rPr>
      </w:pPr>
    </w:p>
    <w:p w14:paraId="417975DF" w14:textId="6BABD19D" w:rsidR="00193B4B" w:rsidRDefault="00193B4B" w:rsidP="000A0697">
      <w:pPr>
        <w:rPr>
          <w:rFonts w:ascii="Arial" w:hAnsi="Arial" w:cs="Arial"/>
          <w:b/>
          <w:bCs/>
          <w:color w:val="3B3838" w:themeColor="background2" w:themeShade="40"/>
          <w:sz w:val="32"/>
          <w:szCs w:val="32"/>
        </w:rPr>
      </w:pPr>
    </w:p>
    <w:p w14:paraId="39955990" w14:textId="3199C7F3" w:rsidR="00193B4B" w:rsidRDefault="00193B4B" w:rsidP="000A0697">
      <w:pPr>
        <w:rPr>
          <w:rFonts w:ascii="Arial" w:hAnsi="Arial" w:cs="Arial"/>
          <w:b/>
          <w:bCs/>
          <w:color w:val="3B3838" w:themeColor="background2" w:themeShade="40"/>
          <w:sz w:val="32"/>
          <w:szCs w:val="32"/>
        </w:rPr>
      </w:pPr>
    </w:p>
    <w:p w14:paraId="7398788F" w14:textId="3B560A7F" w:rsidR="00193B4B" w:rsidRDefault="00193B4B" w:rsidP="000A0697">
      <w:pPr>
        <w:rPr>
          <w:rFonts w:ascii="Arial" w:hAnsi="Arial" w:cs="Arial"/>
          <w:b/>
          <w:bCs/>
          <w:color w:val="3B3838" w:themeColor="background2" w:themeShade="40"/>
          <w:sz w:val="32"/>
          <w:szCs w:val="32"/>
        </w:rPr>
      </w:pPr>
    </w:p>
    <w:p w14:paraId="6EDD9069" w14:textId="77777777" w:rsidR="00193B4B" w:rsidRPr="005B5C7C" w:rsidRDefault="00193B4B" w:rsidP="000A0697">
      <w:pPr>
        <w:rPr>
          <w:rFonts w:ascii="Arial" w:hAnsi="Arial" w:cs="Arial"/>
          <w:b/>
          <w:bCs/>
          <w:color w:val="3B3838" w:themeColor="background2" w:themeShade="40"/>
          <w:sz w:val="32"/>
          <w:szCs w:val="32"/>
        </w:rPr>
      </w:pPr>
    </w:p>
    <w:p w14:paraId="71819B49" w14:textId="44FA0A06" w:rsidR="001506C4" w:rsidRDefault="001506C4" w:rsidP="000A0697">
      <w:pPr>
        <w:rPr>
          <w:rFonts w:ascii="Arial" w:hAnsi="Arial" w:cs="Arial"/>
          <w:b/>
          <w:bCs/>
          <w:color w:val="3B3838" w:themeColor="background2" w:themeShade="40"/>
          <w:sz w:val="32"/>
          <w:szCs w:val="32"/>
        </w:rPr>
      </w:pPr>
      <w:r w:rsidRPr="005B5C7C">
        <w:rPr>
          <w:rFonts w:ascii="Arial" w:hAnsi="Arial" w:cs="Arial"/>
          <w:b/>
          <w:bCs/>
          <w:color w:val="3B3838" w:themeColor="background2" w:themeShade="40"/>
          <w:sz w:val="32"/>
          <w:szCs w:val="32"/>
        </w:rPr>
        <w:lastRenderedPageBreak/>
        <w:t>Schlichtung</w:t>
      </w:r>
    </w:p>
    <w:p w14:paraId="475F6803" w14:textId="32262125" w:rsidR="00193B4B" w:rsidRDefault="00193B4B" w:rsidP="000A0697">
      <w:pPr>
        <w:rPr>
          <w:rFonts w:ascii="Arial" w:hAnsi="Arial" w:cs="Arial"/>
          <w:b/>
          <w:bCs/>
          <w:color w:val="3B3838" w:themeColor="background2" w:themeShade="40"/>
          <w:sz w:val="32"/>
          <w:szCs w:val="32"/>
        </w:rPr>
      </w:pPr>
    </w:p>
    <w:p w14:paraId="0CFD1F2D"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rPr>
        <w:t>DIESER UND DER FOLGENDE ABSCHNITT GELTEN NUR FÜR SIE, WENN SIE IN DEN VEREINIGTEN STAATEN VON AMERIKA ANSÄSSIG SIND.</w:t>
      </w:r>
    </w:p>
    <w:p w14:paraId="65A1C35C"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rPr>
        <w:t>BITTE LESEN SIE DIESEN ABSCHNITT SORGFÄLTIG DURCH. ER ENTHÄLT WICHTIGE INFORMATIONEN ZU IHREN RECHTSANSPRÜCHEN UND IHREM RECHT AUF KLAGEERHEBUNG.</w:t>
      </w:r>
    </w:p>
    <w:p w14:paraId="09D07B3D"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rPr>
        <w:t xml:space="preserve">Sie stimmen mit </w:t>
      </w:r>
      <w:proofErr w:type="spellStart"/>
      <w:r>
        <w:rPr>
          <w:rFonts w:ascii="Helvetica" w:hAnsi="Helvetica"/>
          <w:color w:val="9099A4"/>
          <w:sz w:val="27"/>
          <w:szCs w:val="27"/>
        </w:rPr>
        <w:t>Discord</w:t>
      </w:r>
      <w:proofErr w:type="spellEnd"/>
      <w:r>
        <w:rPr>
          <w:rFonts w:ascii="Helvetica" w:hAnsi="Helvetica"/>
          <w:color w:val="9099A4"/>
          <w:sz w:val="27"/>
          <w:szCs w:val="27"/>
        </w:rPr>
        <w:t xml:space="preserve"> darin überein, dass diese Nutzungsbedingungen den zwischenstaatlichen Handel betreffen und dass Auslegung und Durchsetzung dieser Schlichtungsmaßnahmen durch den Federal Arbitration Act geregelt werden.</w:t>
      </w:r>
    </w:p>
    <w:p w14:paraId="1E148C55" w14:textId="77777777" w:rsidR="00193B4B" w:rsidRDefault="00193B4B" w:rsidP="00193B4B">
      <w:pPr>
        <w:pStyle w:val="StandardWeb"/>
        <w:shd w:val="clear" w:color="auto" w:fill="FFFFFF"/>
        <w:spacing w:before="0" w:beforeAutospacing="0" w:after="0" w:afterAutospacing="0"/>
        <w:textAlignment w:val="baseline"/>
        <w:rPr>
          <w:rFonts w:ascii="Helvetica" w:hAnsi="Helvetica"/>
          <w:color w:val="9099A4"/>
          <w:sz w:val="27"/>
          <w:szCs w:val="27"/>
        </w:rPr>
      </w:pPr>
      <w:r>
        <w:rPr>
          <w:rFonts w:ascii="Helvetica" w:hAnsi="Helvetica"/>
          <w:color w:val="9099A4"/>
          <w:sz w:val="27"/>
          <w:szCs w:val="27"/>
        </w:rPr>
        <w:t xml:space="preserve">Die meisten Streitfälle können ohne Schiedsverfahren beigelegt werden. Sie erklären sich damit einverstanden, uns im Falle eines Streits zu benachrichtigen. Die Benachrichtigung muss eine kurze schriftliche Beschreibung des Streitfalls und des beantragten Rechtsmittels sowie die Kontaktinformationen der beteiligten Partei beinhalten. Eine solche Benachrichtigung muss </w:t>
      </w:r>
      <w:proofErr w:type="spellStart"/>
      <w:r>
        <w:rPr>
          <w:rFonts w:ascii="Helvetica" w:hAnsi="Helvetica"/>
          <w:color w:val="9099A4"/>
          <w:sz w:val="27"/>
          <w:szCs w:val="27"/>
        </w:rPr>
        <w:t>Discord</w:t>
      </w:r>
      <w:proofErr w:type="spellEnd"/>
      <w:r>
        <w:rPr>
          <w:rFonts w:ascii="Helvetica" w:hAnsi="Helvetica"/>
          <w:color w:val="9099A4"/>
          <w:sz w:val="27"/>
          <w:szCs w:val="27"/>
        </w:rPr>
        <w:t xml:space="preserve"> per E-Mail an </w:t>
      </w:r>
      <w:hyperlink r:id="rId12" w:tgtFrame="_blank" w:history="1">
        <w:r>
          <w:rPr>
            <w:rStyle w:val="Hyperlink"/>
            <w:rFonts w:ascii="inherit" w:hAnsi="inherit"/>
            <w:color w:val="7289DA"/>
            <w:sz w:val="27"/>
            <w:szCs w:val="27"/>
            <w:bdr w:val="none" w:sz="0" w:space="0" w:color="auto" w:frame="1"/>
          </w:rPr>
          <w:t>disputes@discord.com</w:t>
        </w:r>
      </w:hyperlink>
      <w:r>
        <w:rPr>
          <w:rFonts w:ascii="Helvetica" w:hAnsi="Helvetica"/>
          <w:color w:val="9099A4"/>
          <w:sz w:val="27"/>
          <w:szCs w:val="27"/>
        </w:rPr>
        <w:t xml:space="preserve"> sowie auf postalischem Weg an </w:t>
      </w:r>
      <w:proofErr w:type="spellStart"/>
      <w:r>
        <w:rPr>
          <w:rFonts w:ascii="Helvetica" w:hAnsi="Helvetica"/>
          <w:color w:val="9099A4"/>
          <w:sz w:val="27"/>
          <w:szCs w:val="27"/>
        </w:rPr>
        <w:t>Discord</w:t>
      </w:r>
      <w:proofErr w:type="spellEnd"/>
      <w:r>
        <w:rPr>
          <w:rFonts w:ascii="Helvetica" w:hAnsi="Helvetica"/>
          <w:color w:val="9099A4"/>
          <w:sz w:val="27"/>
          <w:szCs w:val="27"/>
        </w:rPr>
        <w:t> Inc., 444 De </w:t>
      </w:r>
      <w:proofErr w:type="spellStart"/>
      <w:r>
        <w:rPr>
          <w:rFonts w:ascii="Helvetica" w:hAnsi="Helvetica"/>
          <w:color w:val="9099A4"/>
          <w:sz w:val="27"/>
          <w:szCs w:val="27"/>
        </w:rPr>
        <w:t>Haro</w:t>
      </w:r>
      <w:proofErr w:type="spellEnd"/>
      <w:r>
        <w:rPr>
          <w:rFonts w:ascii="Helvetica" w:hAnsi="Helvetica"/>
          <w:color w:val="9099A4"/>
          <w:sz w:val="27"/>
          <w:szCs w:val="27"/>
        </w:rPr>
        <w:t> Street #200, San Francisco, CA 94107, zugestellt werden.</w:t>
      </w:r>
    </w:p>
    <w:p w14:paraId="15586310"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rPr>
        <w:t>Die Parteien einigen sich darauf, größtmögliche Anstrengungen zu unternehmen, um jede Form von Streitigkeit, Forderung, Frage oder Dissens in einem direkten Gespräch beizulegen. Darüber hinaus sollen in gutem Willen geführte Verhandlungen für beide Parteien eine Bedingung darstellen, um Klage zu erheben oder ein Schiedsverfahren einzuleiten.</w:t>
      </w:r>
    </w:p>
    <w:p w14:paraId="7ADD098B"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rPr>
        <w:t>Ungeachtet der vorstehenden Bestimmungen werden Streitigkeiten zu Patenten, Urheberrecht, Urheberpersönlichkeitsrechten, Betriebsgeheimnissen, Produktpiraterie oder der nicht autorisierten Nutzung der Webseite keinem Schiedsverfahren unterworfen. Die oben genannte Benachrichtigung sowie die in gutem Willen geführten Verhandlungen entfallen bei diesen Arten von Streitfällen.</w:t>
      </w:r>
    </w:p>
    <w:p w14:paraId="0CC40433"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rPr>
        <w:t xml:space="preserve">Verbindliches Schiedsverfahren: Soweit in diesem Absatz nicht anders bestimmt, wird jede Streitigkeit, für die keine außergerichtliche Lösung zu finden ist, in einem </w:t>
      </w:r>
      <w:r>
        <w:rPr>
          <w:rFonts w:ascii="Helvetica" w:hAnsi="Helvetica"/>
          <w:color w:val="9099A4"/>
          <w:sz w:val="27"/>
          <w:szCs w:val="27"/>
        </w:rPr>
        <w:lastRenderedPageBreak/>
        <w:t xml:space="preserve">verbindlichen Schiedsverfahren im US-Bundesstaat Ihres Wohnsitzes beigelegt. Wenn Ihr Wohnsitz außerhalb der Vereinigten Staaten liegt, wird das Schiedsverfahren in San Francisco, Kalifornien, eingeleitet. Sie und </w:t>
      </w:r>
      <w:proofErr w:type="spellStart"/>
      <w:r>
        <w:rPr>
          <w:rFonts w:ascii="Helvetica" w:hAnsi="Helvetica"/>
          <w:color w:val="9099A4"/>
          <w:sz w:val="27"/>
          <w:szCs w:val="27"/>
        </w:rPr>
        <w:t>Discord</w:t>
      </w:r>
      <w:proofErr w:type="spellEnd"/>
      <w:r>
        <w:rPr>
          <w:rFonts w:ascii="Helvetica" w:hAnsi="Helvetica"/>
          <w:color w:val="9099A4"/>
          <w:sz w:val="27"/>
          <w:szCs w:val="27"/>
        </w:rPr>
        <w:t xml:space="preserve"> erklären sich außerdem einverstanden, alle Streitigkeiten der persönlichen Zuständigkeit eines Gerichtsstandes und der Gerichtsbarkeit in San Francisco, Kalifornien, zu unterwerfen, um ein Schiedsverfahren einzuleiten, ein laufendes Schiedsverfahren auszusetzen oder um den durch den Schlichter geleisteten Schiedsspruch zu bestätigen, zu ändern, aufzuheben oder dahingehend ein Urteil zu fällen.</w:t>
      </w:r>
    </w:p>
    <w:p w14:paraId="56E1BED1"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rPr>
        <w:t>Das Schiedsverfahren soll von einem einzelnen Schlichter durchgeführt werden und den Bestimmungen von JAMS, die zum Beginn des Schiedsverfahrens gelten („JAMS-Bestimmungen“), sowie den Bestimmungen dieser Nutzungsbedingungen unterliegen. Ergibt sich ein Konflikt zwischen den JAMS-Bestimmungen und den Bestimmungen dieser Nutzungsbedingungen, gelten die Bestimmungen dieser Nutzungsbedingungen. BEI EINEM SCHIEDSVERFAHREN VERZICHTEN SIE AUF IHR RECHT AUF EIN GESCHWORENENGERICHT. In einem Schiedsverfahren können Sie alle beliebigen Rechtsmittel nutzen, die Ihnen zur Verfügung stehen und dem Recht des Staates entsprechen.</w:t>
      </w:r>
    </w:p>
    <w:p w14:paraId="2D622ACC"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rPr>
        <w:t xml:space="preserve">Wenn die Antragsgebühr für das Schiedsverfahren die Kosten für die Erhebung einer Klage übersteigt, übernimmt </w:t>
      </w:r>
      <w:proofErr w:type="spellStart"/>
      <w:r>
        <w:rPr>
          <w:rFonts w:ascii="Helvetica" w:hAnsi="Helvetica"/>
          <w:color w:val="9099A4"/>
          <w:sz w:val="27"/>
          <w:szCs w:val="27"/>
        </w:rPr>
        <w:t>Discord</w:t>
      </w:r>
      <w:proofErr w:type="spellEnd"/>
      <w:r>
        <w:rPr>
          <w:rFonts w:ascii="Helvetica" w:hAnsi="Helvetica"/>
          <w:color w:val="9099A4"/>
          <w:sz w:val="27"/>
          <w:szCs w:val="27"/>
        </w:rPr>
        <w:t xml:space="preserve"> die zusätzlichen Kosten. </w:t>
      </w:r>
      <w:proofErr w:type="spellStart"/>
      <w:r>
        <w:rPr>
          <w:rFonts w:ascii="Helvetica" w:hAnsi="Helvetica"/>
          <w:color w:val="9099A4"/>
          <w:sz w:val="27"/>
          <w:szCs w:val="27"/>
        </w:rPr>
        <w:t>Discord</w:t>
      </w:r>
      <w:proofErr w:type="spellEnd"/>
      <w:r>
        <w:rPr>
          <w:rFonts w:ascii="Helvetica" w:hAnsi="Helvetica"/>
          <w:color w:val="9099A4"/>
          <w:sz w:val="27"/>
          <w:szCs w:val="27"/>
        </w:rPr>
        <w:t xml:space="preserve"> übernimmt außerdem jegliche Schiedsgebühren, ausgenommen der Schlichter erachtet Ihre Forderungen, Rechtfertigungen oder andere Handlungen, durch die Gebühren anfallen, als überzogen oder als Mittel zu einem ungerechtfertigten oder unangemessenen Zweck. Für alle weiteren Kosten, die im Rahmen des Schiedsverfahrens auf Sie zukommen, müssen Sie selbst aufkommen. Das schließt unter anderem Gebühren für einen Rechtsbeistand und Gutachterkosten mit ein, ausgenommen es ist unter geltendem Recht ausdrücklich vorgeschrieben, dass </w:t>
      </w:r>
      <w:proofErr w:type="spellStart"/>
      <w:r>
        <w:rPr>
          <w:rFonts w:ascii="Helvetica" w:hAnsi="Helvetica"/>
          <w:color w:val="9099A4"/>
          <w:sz w:val="27"/>
          <w:szCs w:val="27"/>
        </w:rPr>
        <w:t>Discord</w:t>
      </w:r>
      <w:proofErr w:type="spellEnd"/>
      <w:r>
        <w:rPr>
          <w:rFonts w:ascii="Helvetica" w:hAnsi="Helvetica"/>
          <w:color w:val="9099A4"/>
          <w:sz w:val="27"/>
          <w:szCs w:val="27"/>
        </w:rPr>
        <w:t xml:space="preserve"> für diese Kosten aufkommt. Die Entscheidung des Schlichters erfolgt schriftlich und ist sowohl für Sie als auch für </w:t>
      </w:r>
      <w:proofErr w:type="spellStart"/>
      <w:r>
        <w:rPr>
          <w:rFonts w:ascii="Helvetica" w:hAnsi="Helvetica"/>
          <w:color w:val="9099A4"/>
          <w:sz w:val="27"/>
          <w:szCs w:val="27"/>
        </w:rPr>
        <w:t>Discord</w:t>
      </w:r>
      <w:proofErr w:type="spellEnd"/>
      <w:r>
        <w:rPr>
          <w:rFonts w:ascii="Helvetica" w:hAnsi="Helvetica"/>
          <w:color w:val="9099A4"/>
          <w:sz w:val="27"/>
          <w:szCs w:val="27"/>
        </w:rPr>
        <w:t xml:space="preserve"> verbindlich und endgültig. Ein Urteil zur Bekräftigung dieser Entscheidung kann an einem beliebigen zuständigen Gericht ergehen. Sie und </w:t>
      </w:r>
      <w:proofErr w:type="spellStart"/>
      <w:r>
        <w:rPr>
          <w:rFonts w:ascii="Helvetica" w:hAnsi="Helvetica"/>
          <w:color w:val="9099A4"/>
          <w:sz w:val="27"/>
          <w:szCs w:val="27"/>
        </w:rPr>
        <w:t>Discord</w:t>
      </w:r>
      <w:proofErr w:type="spellEnd"/>
      <w:r>
        <w:rPr>
          <w:rFonts w:ascii="Helvetica" w:hAnsi="Helvetica"/>
          <w:color w:val="9099A4"/>
          <w:sz w:val="27"/>
          <w:szCs w:val="27"/>
        </w:rPr>
        <w:t xml:space="preserve"> erklären sich damit einverstanden, dass im Rahmen des Schiedsverfahrens unter anderem Anträge zur Einstellung des Verfahrens und zur Verkürzung des Verfahrens zulässig sind. Der Schlichter muss diese Nutzungsbedingungen beachten und kann im gleichen Maße Schadenersatz und Rechtsmittel gewähren wie ein Gericht, inklu</w:t>
      </w:r>
      <w:r>
        <w:rPr>
          <w:rFonts w:ascii="Helvetica" w:hAnsi="Helvetica"/>
          <w:color w:val="9099A4"/>
          <w:sz w:val="27"/>
          <w:szCs w:val="27"/>
        </w:rPr>
        <w:lastRenderedPageBreak/>
        <w:t xml:space="preserve">sive einer einstweiligen Verfügung oder einer anderen gerechten Entlastung sowie Anwaltskosten. Ihnen und </w:t>
      </w:r>
      <w:proofErr w:type="spellStart"/>
      <w:r>
        <w:rPr>
          <w:rFonts w:ascii="Helvetica" w:hAnsi="Helvetica"/>
          <w:color w:val="9099A4"/>
          <w:sz w:val="27"/>
          <w:szCs w:val="27"/>
        </w:rPr>
        <w:t>Discord</w:t>
      </w:r>
      <w:proofErr w:type="spellEnd"/>
      <w:r>
        <w:rPr>
          <w:rFonts w:ascii="Helvetica" w:hAnsi="Helvetica"/>
          <w:color w:val="9099A4"/>
          <w:sz w:val="27"/>
          <w:szCs w:val="27"/>
        </w:rPr>
        <w:t xml:space="preserve"> ist bekannt, dass, wenn diese verpflichtende Schlichtungsmaßnahme ausbleibt, Sie ebenso wie </w:t>
      </w:r>
      <w:proofErr w:type="spellStart"/>
      <w:r>
        <w:rPr>
          <w:rFonts w:ascii="Helvetica" w:hAnsi="Helvetica"/>
          <w:color w:val="9099A4"/>
          <w:sz w:val="27"/>
          <w:szCs w:val="27"/>
        </w:rPr>
        <w:t>Discord</w:t>
      </w:r>
      <w:proofErr w:type="spellEnd"/>
      <w:r>
        <w:rPr>
          <w:rFonts w:ascii="Helvetica" w:hAnsi="Helvetica"/>
          <w:color w:val="9099A4"/>
          <w:sz w:val="27"/>
          <w:szCs w:val="27"/>
        </w:rPr>
        <w:t xml:space="preserve"> das Recht haben, Klage zu erheben und den Fall vor ein Geschworenengericht zu bringen. Darüber hinaus nehmen Sie und </w:t>
      </w:r>
      <w:proofErr w:type="spellStart"/>
      <w:r>
        <w:rPr>
          <w:rFonts w:ascii="Helvetica" w:hAnsi="Helvetica"/>
          <w:color w:val="9099A4"/>
          <w:sz w:val="27"/>
          <w:szCs w:val="27"/>
        </w:rPr>
        <w:t>Discord</w:t>
      </w:r>
      <w:proofErr w:type="spellEnd"/>
      <w:r>
        <w:rPr>
          <w:rFonts w:ascii="Helvetica" w:hAnsi="Helvetica"/>
          <w:color w:val="9099A4"/>
          <w:sz w:val="27"/>
          <w:szCs w:val="27"/>
        </w:rPr>
        <w:t xml:space="preserve"> zur Kenntnis, dass die Kosten eines Schiedsverfahrens in manchen Fällen die Kosten eines Gerichtsverfahrens übersteigen können und dass das Recht auf Offenlegung im Schiedsverfahren stärker beschränkt sein kann als vor Gericht.</w:t>
      </w:r>
    </w:p>
    <w:p w14:paraId="2A10A9E7"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rPr>
        <w:t xml:space="preserve">Wenn Ihre oder </w:t>
      </w:r>
      <w:proofErr w:type="spellStart"/>
      <w:r>
        <w:rPr>
          <w:rFonts w:ascii="Helvetica" w:hAnsi="Helvetica"/>
          <w:color w:val="9099A4"/>
          <w:sz w:val="27"/>
          <w:szCs w:val="27"/>
        </w:rPr>
        <w:t>Discords</w:t>
      </w:r>
      <w:proofErr w:type="spellEnd"/>
      <w:r>
        <w:rPr>
          <w:rFonts w:ascii="Helvetica" w:hAnsi="Helvetica"/>
          <w:color w:val="9099A4"/>
          <w:sz w:val="27"/>
          <w:szCs w:val="27"/>
        </w:rPr>
        <w:t xml:space="preserve"> Forderung allein finanzielle Mittel von 10.000 $ oder weniger und keinerlei andere zur Abhilfe geeignete Mittel umfasst, kann die Partei, die diese Forderung stellt, wählen, ob das Schiedsverfahren über eine telefonische oder eine persönliche Anhörung gemäß den JAMS-Bestimmungen durchgeführt wird, die allein auf den Dokumenten beruht, die dem Schlichter übersandt wurden.</w:t>
      </w:r>
    </w:p>
    <w:p w14:paraId="5C52DBEE" w14:textId="77777777" w:rsidR="00193B4B" w:rsidRDefault="00193B4B" w:rsidP="00193B4B">
      <w:pPr>
        <w:pStyle w:val="StandardWeb"/>
        <w:shd w:val="clear" w:color="auto" w:fill="FFFFFF"/>
        <w:spacing w:before="0" w:beforeAutospacing="0" w:after="0" w:afterAutospacing="0"/>
        <w:textAlignment w:val="baseline"/>
        <w:rPr>
          <w:rFonts w:ascii="Helvetica" w:hAnsi="Helvetica"/>
          <w:color w:val="9099A4"/>
          <w:sz w:val="27"/>
          <w:szCs w:val="27"/>
        </w:rPr>
      </w:pPr>
      <w:r>
        <w:rPr>
          <w:rFonts w:ascii="Helvetica" w:hAnsi="Helvetica"/>
          <w:color w:val="9099A4"/>
          <w:sz w:val="27"/>
          <w:szCs w:val="27"/>
        </w:rPr>
        <w:t xml:space="preserve">Sie können sich ebenso wie </w:t>
      </w:r>
      <w:proofErr w:type="spellStart"/>
      <w:r>
        <w:rPr>
          <w:rFonts w:ascii="Helvetica" w:hAnsi="Helvetica"/>
          <w:color w:val="9099A4"/>
          <w:sz w:val="27"/>
          <w:szCs w:val="27"/>
        </w:rPr>
        <w:t>Discord</w:t>
      </w:r>
      <w:proofErr w:type="spellEnd"/>
      <w:r>
        <w:rPr>
          <w:rFonts w:ascii="Helvetica" w:hAnsi="Helvetica"/>
          <w:color w:val="9099A4"/>
          <w:sz w:val="27"/>
          <w:szCs w:val="27"/>
        </w:rPr>
        <w:t xml:space="preserve"> dafür entscheiden, eine Forderung vor ein Bagatellgericht zu bringen, wenn Zuständigkeit und Gerichtsort Sie und </w:t>
      </w:r>
      <w:proofErr w:type="spellStart"/>
      <w:r>
        <w:rPr>
          <w:rFonts w:ascii="Helvetica" w:hAnsi="Helvetica"/>
          <w:color w:val="9099A4"/>
          <w:sz w:val="27"/>
          <w:szCs w:val="27"/>
        </w:rPr>
        <w:t>Discord</w:t>
      </w:r>
      <w:proofErr w:type="spellEnd"/>
      <w:r>
        <w:rPr>
          <w:rFonts w:ascii="Helvetica" w:hAnsi="Helvetica"/>
          <w:color w:val="9099A4"/>
          <w:sz w:val="27"/>
          <w:szCs w:val="27"/>
        </w:rPr>
        <w:t xml:space="preserve"> dazu berechtigen und wenn die Forderung kein anderes gleichberechtigtes Rechtsmittel beinhaltet. Doch auch wenn Sie sich entscheiden, Ihre Forderung vor ein Bagatellgericht zu bringen, willigen Sie ein, </w:t>
      </w:r>
      <w:proofErr w:type="spellStart"/>
      <w:r>
        <w:rPr>
          <w:rFonts w:ascii="Helvetica" w:hAnsi="Helvetica"/>
          <w:color w:val="9099A4"/>
          <w:sz w:val="27"/>
          <w:szCs w:val="27"/>
        </w:rPr>
        <w:t>Discord</w:t>
      </w:r>
      <w:proofErr w:type="spellEnd"/>
      <w:r>
        <w:rPr>
          <w:rFonts w:ascii="Helvetica" w:hAnsi="Helvetica"/>
          <w:color w:val="9099A4"/>
          <w:sz w:val="27"/>
          <w:szCs w:val="27"/>
        </w:rPr>
        <w:t xml:space="preserve"> vorab per E-Mail an </w:t>
      </w:r>
      <w:hyperlink r:id="rId13" w:tgtFrame="_blank" w:history="1">
        <w:r>
          <w:rPr>
            <w:rStyle w:val="Hyperlink"/>
            <w:rFonts w:ascii="inherit" w:hAnsi="inherit"/>
            <w:color w:val="7289DA"/>
            <w:sz w:val="27"/>
            <w:szCs w:val="27"/>
            <w:bdr w:val="none" w:sz="0" w:space="0" w:color="auto" w:frame="1"/>
          </w:rPr>
          <w:t>disputes@discord.com</w:t>
        </w:r>
      </w:hyperlink>
      <w:r>
        <w:rPr>
          <w:rFonts w:ascii="Helvetica" w:hAnsi="Helvetica"/>
          <w:color w:val="9099A4"/>
          <w:sz w:val="27"/>
          <w:szCs w:val="27"/>
        </w:rPr>
        <w:t xml:space="preserve"> und auf postalischem Weg an </w:t>
      </w:r>
      <w:proofErr w:type="spellStart"/>
      <w:r>
        <w:rPr>
          <w:rFonts w:ascii="Helvetica" w:hAnsi="Helvetica"/>
          <w:color w:val="9099A4"/>
          <w:sz w:val="27"/>
          <w:szCs w:val="27"/>
        </w:rPr>
        <w:t>Discord</w:t>
      </w:r>
      <w:proofErr w:type="spellEnd"/>
      <w:r>
        <w:rPr>
          <w:rFonts w:ascii="Helvetica" w:hAnsi="Helvetica"/>
          <w:color w:val="9099A4"/>
          <w:sz w:val="27"/>
          <w:szCs w:val="27"/>
        </w:rPr>
        <w:t> Inc., 444 De </w:t>
      </w:r>
      <w:proofErr w:type="spellStart"/>
      <w:r>
        <w:rPr>
          <w:rFonts w:ascii="Helvetica" w:hAnsi="Helvetica"/>
          <w:color w:val="9099A4"/>
          <w:sz w:val="27"/>
          <w:szCs w:val="27"/>
        </w:rPr>
        <w:t>Haro</w:t>
      </w:r>
      <w:proofErr w:type="spellEnd"/>
      <w:r>
        <w:rPr>
          <w:rFonts w:ascii="Helvetica" w:hAnsi="Helvetica"/>
          <w:color w:val="9099A4"/>
          <w:sz w:val="27"/>
          <w:szCs w:val="27"/>
        </w:rPr>
        <w:t> Street #200, San Francisco, CA 94107 zu benachrichtigen.</w:t>
      </w:r>
    </w:p>
    <w:p w14:paraId="71CC3191" w14:textId="77777777" w:rsidR="00193B4B" w:rsidRDefault="00193B4B" w:rsidP="00193B4B">
      <w:pPr>
        <w:pStyle w:val="StandardWeb"/>
        <w:shd w:val="clear" w:color="auto" w:fill="FFFFFF"/>
        <w:spacing w:before="0" w:beforeAutospacing="0" w:after="0" w:afterAutospacing="0"/>
        <w:textAlignment w:val="baseline"/>
        <w:rPr>
          <w:rFonts w:ascii="Helvetica" w:hAnsi="Helvetica"/>
          <w:color w:val="9099A4"/>
          <w:sz w:val="27"/>
          <w:szCs w:val="27"/>
        </w:rPr>
      </w:pPr>
      <w:r>
        <w:rPr>
          <w:rFonts w:ascii="Helvetica" w:hAnsi="Helvetica"/>
          <w:color w:val="9099A4"/>
          <w:sz w:val="27"/>
          <w:szCs w:val="27"/>
          <w:u w:val="single"/>
        </w:rPr>
        <w:t>Widerspruchsrecht</w:t>
      </w:r>
      <w:r>
        <w:rPr>
          <w:rFonts w:ascii="Helvetica" w:hAnsi="Helvetica"/>
          <w:color w:val="9099A4"/>
          <w:sz w:val="27"/>
          <w:szCs w:val="27"/>
        </w:rPr>
        <w:t>: Sie haben das Recht, Widerspruch einzulegen und nicht an die Bestimmungen gebunden zu sein, die ein Schiedsverfahren erfordern. Senden Sie uns dazu Ihren schriftlichen Widerspruch per E-Mail an </w:t>
      </w:r>
      <w:hyperlink r:id="rId14" w:tgtFrame="_blank" w:history="1">
        <w:r>
          <w:rPr>
            <w:rStyle w:val="Hyperlink"/>
            <w:rFonts w:ascii="inherit" w:hAnsi="inherit"/>
            <w:color w:val="7289DA"/>
            <w:sz w:val="27"/>
            <w:szCs w:val="27"/>
            <w:bdr w:val="none" w:sz="0" w:space="0" w:color="auto" w:frame="1"/>
          </w:rPr>
          <w:t>arbitration-opt-out@discord.com</w:t>
        </w:r>
      </w:hyperlink>
      <w:r>
        <w:rPr>
          <w:rFonts w:ascii="Helvetica" w:hAnsi="Helvetica"/>
          <w:color w:val="9099A4"/>
          <w:sz w:val="27"/>
          <w:szCs w:val="27"/>
        </w:rPr>
        <w:t xml:space="preserve">. Die Mitteilung muss innerhalb von 90 Tagen nach Inkrafttreten der Nutzungsbedingungen oder nach Erstellung Ihres Accounts auf dem Dienst versendet werden. Wenn Sie nicht auf diesem Wege Widerspruch einlegen, werden die in diesen Absätzen festgelegten Bedingungen zur Streitschlichtung für Sie verbindlich. Wenn Sie gegen die Bestimmungen Widerspruch einlegen, die ein Schiedsverfahren erfordern, ist auch </w:t>
      </w:r>
      <w:proofErr w:type="spellStart"/>
      <w:r>
        <w:rPr>
          <w:rFonts w:ascii="Helvetica" w:hAnsi="Helvetica"/>
          <w:color w:val="9099A4"/>
          <w:sz w:val="27"/>
          <w:szCs w:val="27"/>
        </w:rPr>
        <w:t>Discord</w:t>
      </w:r>
      <w:proofErr w:type="spellEnd"/>
      <w:r>
        <w:rPr>
          <w:rFonts w:ascii="Helvetica" w:hAnsi="Helvetica"/>
          <w:color w:val="9099A4"/>
          <w:sz w:val="27"/>
          <w:szCs w:val="27"/>
        </w:rPr>
        <w:t xml:space="preserve"> nicht mehr daran gebunden. Sollte eine Klausel innerhalb dieses Abschnittes zu Schiedsverfahren rechtswidrig oder nicht durchsetzbar sein, wird diese Klausel nichtig und die übrigen Bestimmungen verbleiben in vollem Umfang wirksam und gültig.</w:t>
      </w:r>
    </w:p>
    <w:p w14:paraId="41968E66"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u w:val="single"/>
        </w:rPr>
        <w:t>Fortbestand</w:t>
      </w:r>
      <w:r>
        <w:rPr>
          <w:rFonts w:ascii="Helvetica" w:hAnsi="Helvetica"/>
          <w:color w:val="9099A4"/>
          <w:sz w:val="27"/>
          <w:szCs w:val="27"/>
        </w:rPr>
        <w:t>: Dieser Abschnitt zu Schiedsverfahren besteht auch dann fort, wenn Ihr Account gekündigt oder der Dienst eingestellt wird.</w:t>
      </w:r>
    </w:p>
    <w:p w14:paraId="7BD24B0D" w14:textId="4D961DEB" w:rsidR="00193B4B" w:rsidRDefault="00193B4B" w:rsidP="000A0697">
      <w:pPr>
        <w:rPr>
          <w:rFonts w:ascii="Arial" w:hAnsi="Arial" w:cs="Arial"/>
          <w:b/>
          <w:bCs/>
          <w:color w:val="3B3838" w:themeColor="background2" w:themeShade="40"/>
          <w:sz w:val="32"/>
          <w:szCs w:val="32"/>
        </w:rPr>
      </w:pPr>
    </w:p>
    <w:p w14:paraId="1306A54D" w14:textId="77777777" w:rsidR="00193B4B" w:rsidRPr="005B5C7C" w:rsidRDefault="00193B4B" w:rsidP="000A0697">
      <w:pPr>
        <w:rPr>
          <w:rFonts w:ascii="Arial" w:hAnsi="Arial" w:cs="Arial"/>
          <w:b/>
          <w:bCs/>
          <w:color w:val="3B3838" w:themeColor="background2" w:themeShade="40"/>
          <w:sz w:val="32"/>
          <w:szCs w:val="32"/>
        </w:rPr>
      </w:pPr>
    </w:p>
    <w:p w14:paraId="645A3C18" w14:textId="57117F35" w:rsidR="001506C4" w:rsidRDefault="001506C4" w:rsidP="000A0697">
      <w:pPr>
        <w:rPr>
          <w:rFonts w:ascii="Arial" w:hAnsi="Arial" w:cs="Arial"/>
          <w:b/>
          <w:bCs/>
          <w:color w:val="3B3838" w:themeColor="background2" w:themeShade="40"/>
          <w:sz w:val="32"/>
          <w:szCs w:val="32"/>
        </w:rPr>
      </w:pPr>
      <w:r w:rsidRPr="005B5C7C">
        <w:rPr>
          <w:rFonts w:ascii="Arial" w:hAnsi="Arial" w:cs="Arial"/>
          <w:b/>
          <w:bCs/>
          <w:color w:val="3B3838" w:themeColor="background2" w:themeShade="40"/>
          <w:sz w:val="32"/>
          <w:szCs w:val="32"/>
        </w:rPr>
        <w:t>Verzicht auf Sammelklagen</w:t>
      </w:r>
    </w:p>
    <w:p w14:paraId="155CCBE1"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rPr>
        <w:t xml:space="preserve">Sie und </w:t>
      </w:r>
      <w:proofErr w:type="spellStart"/>
      <w:r>
        <w:rPr>
          <w:rFonts w:ascii="Helvetica" w:hAnsi="Helvetica"/>
          <w:color w:val="9099A4"/>
          <w:sz w:val="27"/>
          <w:szCs w:val="27"/>
        </w:rPr>
        <w:t>Discord</w:t>
      </w:r>
      <w:proofErr w:type="spellEnd"/>
      <w:r>
        <w:rPr>
          <w:rFonts w:ascii="Helvetica" w:hAnsi="Helvetica"/>
          <w:color w:val="9099A4"/>
          <w:sz w:val="27"/>
          <w:szCs w:val="27"/>
        </w:rPr>
        <w:t xml:space="preserve"> willigen ein, jegliche Streitigkeiten individuell beizulegen, nicht im Auftrag oder als Teil einer Sammelklage, eines Konsolidierungs- oder Stellvertreterverfahrens.</w:t>
      </w:r>
    </w:p>
    <w:p w14:paraId="240634DB"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rPr>
        <w:t xml:space="preserve">Der Schlichter kann in einem Fall nur die Forderungen einer Person oder Rechtspersönlichkeit behandeln und weder einer </w:t>
      </w:r>
      <w:proofErr w:type="gramStart"/>
      <w:r>
        <w:rPr>
          <w:rFonts w:ascii="Helvetica" w:hAnsi="Helvetica"/>
          <w:color w:val="9099A4"/>
          <w:sz w:val="27"/>
          <w:szCs w:val="27"/>
        </w:rPr>
        <w:t>Sammelklage,</w:t>
      </w:r>
      <w:proofErr w:type="gramEnd"/>
      <w:r>
        <w:rPr>
          <w:rFonts w:ascii="Helvetica" w:hAnsi="Helvetica"/>
          <w:color w:val="9099A4"/>
          <w:sz w:val="27"/>
          <w:szCs w:val="27"/>
        </w:rPr>
        <w:t xml:space="preserve"> noch einem Konsolidierungs- oder Stellvertreterverfahren vorsitzen. Die Entscheidung oder der Schiedsspruch des Schlichters im Fall einer Person oder Rechtspersönlichkeit kann sich nur auf die Person oder Rechtspersönlichkeit auswirken, die die Forderung vorgebracht hat, nicht auf andere Kunden von </w:t>
      </w:r>
      <w:proofErr w:type="spellStart"/>
      <w:r>
        <w:rPr>
          <w:rFonts w:ascii="Helvetica" w:hAnsi="Helvetica"/>
          <w:color w:val="9099A4"/>
          <w:sz w:val="27"/>
          <w:szCs w:val="27"/>
        </w:rPr>
        <w:t>Discord</w:t>
      </w:r>
      <w:proofErr w:type="spellEnd"/>
      <w:r>
        <w:rPr>
          <w:rFonts w:ascii="Helvetica" w:hAnsi="Helvetica"/>
          <w:color w:val="9099A4"/>
          <w:sz w:val="27"/>
          <w:szCs w:val="27"/>
        </w:rPr>
        <w:t>. Außerdem kann die Entscheidung oder der Schiedsspruch nicht verwendet werden, um andere Streitigkeiten mit anderen Kunden zu klären.</w:t>
      </w:r>
    </w:p>
    <w:p w14:paraId="1D267F4A"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rPr>
        <w:t>Wenn ein Gericht oder Schlichter festlegt, dass der Verzicht auf eine Sammelklage, auf ein Konsolidierungs- oder Stellvertreterverfahren, wie in diesem Abschnitt dargelegt, aus irgendeinem Grund unwirksam oder nicht durchsetzbar ist oder das Schiedsverfahren nicht als Sammelklage, Konsolidierungs- oder Stellvertreterverfahren durchgeführt werden kann, können die Streitigkeiten und Forderungen keinem Schiedsverfahren unterworfen werden, sondern müssen vor das Bundesgericht in San Francisco, Kalifornien, gebracht werden.</w:t>
      </w:r>
    </w:p>
    <w:p w14:paraId="68EE0988"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rPr>
        <w:t>Dieser Verzicht auf Sammelklagen besteht auch dann fort, wenn Ihr Account gekündigt oder die Dienste eingestellt werden.</w:t>
      </w:r>
    </w:p>
    <w:p w14:paraId="3E456D89" w14:textId="08880015" w:rsidR="00193B4B" w:rsidRDefault="00193B4B" w:rsidP="000A0697">
      <w:pPr>
        <w:rPr>
          <w:rFonts w:ascii="Arial" w:hAnsi="Arial" w:cs="Arial"/>
          <w:b/>
          <w:bCs/>
          <w:color w:val="3B3838" w:themeColor="background2" w:themeShade="40"/>
          <w:sz w:val="32"/>
          <w:szCs w:val="32"/>
        </w:rPr>
      </w:pPr>
    </w:p>
    <w:p w14:paraId="6477DAE7" w14:textId="77777777" w:rsidR="00193B4B" w:rsidRPr="005B5C7C" w:rsidRDefault="00193B4B" w:rsidP="000A0697">
      <w:pPr>
        <w:rPr>
          <w:rFonts w:ascii="Arial" w:hAnsi="Arial" w:cs="Arial"/>
          <w:b/>
          <w:bCs/>
          <w:color w:val="3B3838" w:themeColor="background2" w:themeShade="40"/>
          <w:sz w:val="32"/>
          <w:szCs w:val="32"/>
        </w:rPr>
      </w:pPr>
    </w:p>
    <w:p w14:paraId="39F6771B" w14:textId="0E91A61D" w:rsidR="001506C4" w:rsidRDefault="001506C4" w:rsidP="000A0697">
      <w:pPr>
        <w:rPr>
          <w:rFonts w:ascii="Arial" w:hAnsi="Arial" w:cs="Arial"/>
          <w:b/>
          <w:bCs/>
          <w:color w:val="3B3838" w:themeColor="background2" w:themeShade="40"/>
          <w:sz w:val="32"/>
          <w:szCs w:val="32"/>
        </w:rPr>
      </w:pPr>
      <w:r w:rsidRPr="005B5C7C">
        <w:rPr>
          <w:rFonts w:ascii="Arial" w:hAnsi="Arial" w:cs="Arial"/>
          <w:b/>
          <w:bCs/>
          <w:color w:val="3B3838" w:themeColor="background2" w:themeShade="40"/>
          <w:sz w:val="32"/>
          <w:szCs w:val="32"/>
        </w:rPr>
        <w:t>Internationaler Export</w:t>
      </w:r>
    </w:p>
    <w:p w14:paraId="049E6734" w14:textId="4BE9E000" w:rsidR="00193B4B" w:rsidRDefault="00193B4B" w:rsidP="000A0697">
      <w:pPr>
        <w:rPr>
          <w:rFonts w:ascii="Arial" w:hAnsi="Arial" w:cs="Arial"/>
          <w:b/>
          <w:bCs/>
          <w:color w:val="3B3838" w:themeColor="background2" w:themeShade="40"/>
          <w:sz w:val="32"/>
          <w:szCs w:val="32"/>
        </w:rPr>
      </w:pPr>
    </w:p>
    <w:p w14:paraId="66433CFC" w14:textId="1B1C4027" w:rsidR="00193B4B" w:rsidRDefault="00193B4B" w:rsidP="000A0697">
      <w:pPr>
        <w:rPr>
          <w:rFonts w:ascii="Arial" w:hAnsi="Arial" w:cs="Arial"/>
          <w:b/>
          <w:bCs/>
          <w:color w:val="3B3838" w:themeColor="background2" w:themeShade="40"/>
          <w:sz w:val="32"/>
          <w:szCs w:val="32"/>
        </w:rPr>
      </w:pPr>
      <w:r>
        <w:rPr>
          <w:rFonts w:ascii="Helvetica" w:hAnsi="Helvetica"/>
          <w:color w:val="9099A4"/>
          <w:sz w:val="27"/>
          <w:szCs w:val="27"/>
          <w:shd w:val="clear" w:color="auto" w:fill="FFFFFF"/>
        </w:rPr>
        <w:t xml:space="preserve">Software, die in Verbindung mit dem Dienst und entsprechender Datenübertragung verfügbar ist, unterliegt den Exportkontrollen der Vereinigten Staaten von Amerika. Es darf keine Software vom Dienst heruntergeladen oder anderweitig exportiert oder </w:t>
      </w:r>
      <w:proofErr w:type="spellStart"/>
      <w:r>
        <w:rPr>
          <w:rFonts w:ascii="Helvetica" w:hAnsi="Helvetica"/>
          <w:color w:val="9099A4"/>
          <w:sz w:val="27"/>
          <w:szCs w:val="27"/>
          <w:shd w:val="clear" w:color="auto" w:fill="FFFFFF"/>
        </w:rPr>
        <w:lastRenderedPageBreak/>
        <w:t>re</w:t>
      </w:r>
      <w:proofErr w:type="spellEnd"/>
      <w:r>
        <w:rPr>
          <w:rFonts w:ascii="Helvetica" w:hAnsi="Helvetica"/>
          <w:color w:val="9099A4"/>
          <w:sz w:val="27"/>
          <w:szCs w:val="27"/>
          <w:shd w:val="clear" w:color="auto" w:fill="FFFFFF"/>
        </w:rPr>
        <w:t>-exportiert werden, wenn dies gegen die US-Exportgesetze verstößt. Das Herunterladen oder Verwenden der Software erfolgt auf Ihre eigene Gefahr. Angesichts der Globalität des Internets erklären Sie sich damit einverstanden, alle geltenden regionalen Vorschriften und Gesetze bezüglich Ihrer Nutzung des Dienstes einzuhalten, einschließlich derer zu Online-Verhalten und akzeptablen Inhalten.</w:t>
      </w:r>
    </w:p>
    <w:p w14:paraId="34471117" w14:textId="77777777" w:rsidR="00193B4B" w:rsidRPr="005B5C7C" w:rsidRDefault="00193B4B" w:rsidP="000A0697">
      <w:pPr>
        <w:rPr>
          <w:rFonts w:ascii="Arial" w:hAnsi="Arial" w:cs="Arial"/>
          <w:b/>
          <w:bCs/>
          <w:color w:val="3B3838" w:themeColor="background2" w:themeShade="40"/>
          <w:sz w:val="32"/>
          <w:szCs w:val="32"/>
        </w:rPr>
      </w:pPr>
    </w:p>
    <w:p w14:paraId="40BC82C3" w14:textId="2EB78BC0" w:rsidR="001506C4" w:rsidRDefault="001506C4" w:rsidP="000A0697">
      <w:pPr>
        <w:rPr>
          <w:rFonts w:ascii="Arial" w:hAnsi="Arial" w:cs="Arial"/>
          <w:b/>
          <w:bCs/>
          <w:color w:val="3B3838" w:themeColor="background2" w:themeShade="40"/>
          <w:sz w:val="32"/>
          <w:szCs w:val="32"/>
        </w:rPr>
      </w:pPr>
      <w:r w:rsidRPr="005B5C7C">
        <w:rPr>
          <w:rFonts w:ascii="Arial" w:hAnsi="Arial" w:cs="Arial"/>
          <w:b/>
          <w:bCs/>
          <w:color w:val="3B3838" w:themeColor="background2" w:themeShade="40"/>
          <w:sz w:val="32"/>
          <w:szCs w:val="32"/>
        </w:rPr>
        <w:t>Webseite und App</w:t>
      </w:r>
    </w:p>
    <w:p w14:paraId="5279203D" w14:textId="0BD695B0" w:rsidR="00193B4B" w:rsidRDefault="00193B4B" w:rsidP="000A0697">
      <w:pPr>
        <w:rPr>
          <w:rFonts w:ascii="Arial" w:hAnsi="Arial" w:cs="Arial"/>
          <w:b/>
          <w:bCs/>
          <w:color w:val="3B3838" w:themeColor="background2" w:themeShade="40"/>
          <w:sz w:val="32"/>
          <w:szCs w:val="32"/>
        </w:rPr>
      </w:pPr>
    </w:p>
    <w:p w14:paraId="638D7270"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rPr>
        <w:t>Die folgenden zusätzlichen Nutzungsbedingungen gelten für alle Apps, die das Unternehmen Ihnen zur Nutzung auf einem Apple iOS-basierten Mobilgerät (eine „iOS App“) zur Verfügung stellt:</w:t>
      </w:r>
    </w:p>
    <w:p w14:paraId="446C0DF3"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rPr>
        <w:t xml:space="preserve">Sie erkennen an, dass diese Nutzungsbedingungen nur zwischen Ihnen und </w:t>
      </w:r>
      <w:proofErr w:type="spellStart"/>
      <w:r>
        <w:rPr>
          <w:rFonts w:ascii="Helvetica" w:hAnsi="Helvetica"/>
          <w:color w:val="9099A4"/>
          <w:sz w:val="27"/>
          <w:szCs w:val="27"/>
        </w:rPr>
        <w:t>Discord</w:t>
      </w:r>
      <w:proofErr w:type="spellEnd"/>
      <w:r>
        <w:rPr>
          <w:rFonts w:ascii="Helvetica" w:hAnsi="Helvetica"/>
          <w:color w:val="9099A4"/>
          <w:sz w:val="27"/>
          <w:szCs w:val="27"/>
        </w:rPr>
        <w:t xml:space="preserve"> gelten und nicht zwischen Ihnen und Apple Inc. („Apple“). - Ihre Nutzung der iOS App des Unternehmens muss den jeweils aktuellen Nutzungsbedingungen des App Stores entsprechen. - Das Unternehmen, und nicht Apple, ist allein verantwortlich für unsere iOS App und die darauf verfügbaren Dienste und Inhalte. Sie erkennen an, dass Apple nicht für Wartungs- und Supportleistungen in Bezug auf unsere iOS App verantwortlich ist. Soweit gesetzlich zulässig, übernimmt Apple keinerlei Gewährleistungsverpflichtungen in Bezug auf unsere iOS App. - Sie stimmen zu, dass das Unternehmen und nicht Apple dafür verantwortlich ist, Ansprüche von Ihnen oder Dritten im Zusammenhang mit unserer iOS App oder Ihrem Besitz und/oder der Nutzung unserer iOS App geltend zu machen. - Sie stimmen zu, dass das Unternehmen, und nicht Apple, in dem in diesen Nutzungsbedingungen geforderten Umfang für die Untersuchung, Verteidigung, Beilegung und das Entbinden von Ansprüchen Dritter auf Verletzung geistigen Eigentums im Zusammenhang mit unserer iOS App oder Ihrem Besitz und Ihrer Nutzung unserer iOS App verantwortlich ist. - Sie erklären und garantieren, dass (I) Sie sich nicht in einem Land befinden, das einem Embargo der US-Regierung unterliegt oder das von der US-Regierung als „terroristisches Unterstützungsland“ eingeordnet wird und (II) Sie keiner Gruppe oder Organisation angehören, die von der US-Regierung auf einer Liste verbotener oder eingeschränkter Parteien geführt wird. - Sie erklären sich damit einverstanden, bei der Nutzung unserer iOS App alle anwendbaren Vertragsbedingungen von Drittanbietern einzuhalten (z. B. dürfen Sie bei der Nutzung der iOS App nicht gegen die </w:t>
      </w:r>
      <w:r>
        <w:rPr>
          <w:rFonts w:ascii="Helvetica" w:hAnsi="Helvetica"/>
          <w:color w:val="9099A4"/>
          <w:sz w:val="27"/>
          <w:szCs w:val="27"/>
        </w:rPr>
        <w:lastRenderedPageBreak/>
        <w:t>Vertragsbedingungen Ihres Mobilfunkanbieters verstoßen). - Die Parteien vereinbaren, dass Apple und die Tochtergesellschaften von Apple Drittbegünstigte dieser Bedingungen sind, da sie mit Ihrer Lizenz der iOS App des Unternehmens in Beziehung stehen. Wenn Sie diese Bedingungen akzeptieren, hat Apple das Recht (und es wird davon ausgegangen, dass Apple ein entsprechendes Recht akzeptiert hat), diese</w:t>
      </w:r>
    </w:p>
    <w:p w14:paraId="42392607" w14:textId="2574B103" w:rsidR="00193B4B" w:rsidRDefault="00193B4B" w:rsidP="000A0697">
      <w:pPr>
        <w:rPr>
          <w:rFonts w:ascii="Arial" w:hAnsi="Arial" w:cs="Arial"/>
          <w:b/>
          <w:bCs/>
          <w:color w:val="3B3838" w:themeColor="background2" w:themeShade="40"/>
          <w:sz w:val="32"/>
          <w:szCs w:val="32"/>
        </w:rPr>
      </w:pPr>
    </w:p>
    <w:p w14:paraId="08B78B19" w14:textId="77777777" w:rsidR="00193B4B" w:rsidRPr="005B5C7C" w:rsidRDefault="00193B4B" w:rsidP="000A0697">
      <w:pPr>
        <w:rPr>
          <w:rFonts w:ascii="Arial" w:hAnsi="Arial" w:cs="Arial"/>
          <w:b/>
          <w:bCs/>
          <w:color w:val="3B3838" w:themeColor="background2" w:themeShade="40"/>
          <w:sz w:val="32"/>
          <w:szCs w:val="32"/>
        </w:rPr>
      </w:pPr>
    </w:p>
    <w:p w14:paraId="5638C0C3" w14:textId="16648F64" w:rsidR="001506C4" w:rsidRDefault="001506C4" w:rsidP="000A0697">
      <w:pPr>
        <w:rPr>
          <w:rFonts w:ascii="Arial" w:hAnsi="Arial" w:cs="Arial"/>
          <w:b/>
          <w:bCs/>
          <w:color w:val="3B3838" w:themeColor="background2" w:themeShade="40"/>
          <w:sz w:val="32"/>
          <w:szCs w:val="32"/>
        </w:rPr>
      </w:pPr>
      <w:r w:rsidRPr="005B5C7C">
        <w:rPr>
          <w:rFonts w:ascii="Arial" w:hAnsi="Arial" w:cs="Arial"/>
          <w:b/>
          <w:bCs/>
          <w:color w:val="3B3838" w:themeColor="background2" w:themeShade="40"/>
          <w:sz w:val="32"/>
          <w:szCs w:val="32"/>
        </w:rPr>
        <w:t>Allgemein</w:t>
      </w:r>
    </w:p>
    <w:p w14:paraId="2ADD9B76" w14:textId="12A1D72F" w:rsidR="005153FC" w:rsidRDefault="005153FC" w:rsidP="000A0697">
      <w:pPr>
        <w:rPr>
          <w:rFonts w:ascii="Arial" w:hAnsi="Arial" w:cs="Arial"/>
          <w:b/>
          <w:bCs/>
          <w:color w:val="3B3838" w:themeColor="background2" w:themeShade="40"/>
          <w:sz w:val="32"/>
          <w:szCs w:val="32"/>
        </w:rPr>
      </w:pPr>
    </w:p>
    <w:p w14:paraId="00129722" w14:textId="7940080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u w:val="single"/>
        </w:rPr>
        <w:t>Geltendes Recht</w:t>
      </w:r>
      <w:r>
        <w:rPr>
          <w:rFonts w:ascii="Helvetica" w:hAnsi="Helvetica"/>
          <w:color w:val="9099A4"/>
          <w:sz w:val="27"/>
          <w:szCs w:val="27"/>
        </w:rPr>
        <w:t>: Indem Sie den Dienst in Anspruch nehmen, erklären Sie sich damit einverstanden, dass die</w:t>
      </w:r>
      <w:r w:rsidR="001A3DB6">
        <w:rPr>
          <w:rFonts w:ascii="Helvetica" w:hAnsi="Helvetica"/>
          <w:color w:val="9099A4"/>
          <w:sz w:val="27"/>
          <w:szCs w:val="27"/>
        </w:rPr>
        <w:t xml:space="preserve"> Deutschen</w:t>
      </w:r>
      <w:r>
        <w:rPr>
          <w:rFonts w:ascii="Helvetica" w:hAnsi="Helvetica"/>
          <w:color w:val="9099A4"/>
          <w:sz w:val="27"/>
          <w:szCs w:val="27"/>
        </w:rPr>
        <w:t xml:space="preserve"> Gesetze, ohne Rücksicht auf die Prinzipien des Kollisionsrechts und unabhängig von Ihrem Standort, auf diese Bedingungen und alle Streitigkeiten jeglicher Art, die zwischen Ihnen und dem Unternehmen entstehen könnten, Anwendung finden.</w:t>
      </w:r>
    </w:p>
    <w:p w14:paraId="643CA2DB" w14:textId="3652FB04"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rPr>
        <w:t>Jegliche Ansprüche oder Streitigkeiten zwischen Ihnen und</w:t>
      </w:r>
      <w:r w:rsidR="001A3DB6">
        <w:rPr>
          <w:rFonts w:ascii="Helvetica" w:hAnsi="Helvetica"/>
          <w:color w:val="9099A4"/>
          <w:sz w:val="27"/>
          <w:szCs w:val="27"/>
        </w:rPr>
        <w:t xml:space="preserve"> uns</w:t>
      </w:r>
      <w:r>
        <w:rPr>
          <w:rFonts w:ascii="Helvetica" w:hAnsi="Helvetica"/>
          <w:color w:val="9099A4"/>
          <w:sz w:val="27"/>
          <w:szCs w:val="27"/>
        </w:rPr>
        <w:t xml:space="preserve">, die sich aus Ihrer Nutzung des Dienstes heraus ergeben oder damit in Verbindung stehen und keinem Schiedsverfahren unterworfen werden können, werden ausschließlich von einem zuständigen Gericht </w:t>
      </w:r>
      <w:r w:rsidR="001A3DB6">
        <w:rPr>
          <w:rFonts w:ascii="Helvetica" w:hAnsi="Helvetica"/>
          <w:color w:val="9099A4"/>
          <w:sz w:val="27"/>
          <w:szCs w:val="27"/>
        </w:rPr>
        <w:t>in Ludwigsburg</w:t>
      </w:r>
      <w:r>
        <w:rPr>
          <w:rFonts w:ascii="Helvetica" w:hAnsi="Helvetica"/>
          <w:color w:val="9099A4"/>
          <w:sz w:val="27"/>
          <w:szCs w:val="27"/>
        </w:rPr>
        <w:t xml:space="preserve"> entschieden. Sie stimmen hiermit zu und verzichten auf alle Verteidigungsmöglichkeiten unter Berufung auf das Fehlen eines persönlichen Gerichtsstands oder dessen Unvereinbarkeit mit Bezug auf Gerichtsstand und Gerichtsbarkeit der zuständigen Gerichte </w:t>
      </w:r>
      <w:r w:rsidR="001A3DB6">
        <w:rPr>
          <w:rFonts w:ascii="Helvetica" w:hAnsi="Helvetica"/>
          <w:color w:val="9099A4"/>
          <w:sz w:val="27"/>
          <w:szCs w:val="27"/>
        </w:rPr>
        <w:t>Ludwigsburg</w:t>
      </w:r>
      <w:r>
        <w:rPr>
          <w:rFonts w:ascii="Helvetica" w:hAnsi="Helvetica"/>
          <w:color w:val="9099A4"/>
          <w:sz w:val="27"/>
          <w:szCs w:val="27"/>
        </w:rPr>
        <w:t>.</w:t>
      </w:r>
    </w:p>
    <w:p w14:paraId="18362EC3" w14:textId="2BD605AD"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u w:val="single"/>
        </w:rPr>
        <w:t>Vollständige Vereinbarung</w:t>
      </w:r>
      <w:r>
        <w:rPr>
          <w:rFonts w:ascii="Helvetica" w:hAnsi="Helvetica"/>
          <w:color w:val="9099A4"/>
          <w:sz w:val="27"/>
          <w:szCs w:val="27"/>
        </w:rPr>
        <w:t xml:space="preserve">: Diese Bedingungen stellen die gesamte Vereinbarung zwischen Ihnen </w:t>
      </w:r>
      <w:proofErr w:type="spellStart"/>
      <w:r w:rsidR="0060398E">
        <w:rPr>
          <w:rFonts w:ascii="Helvetica" w:hAnsi="Helvetica"/>
          <w:color w:val="9099A4"/>
          <w:sz w:val="27"/>
          <w:szCs w:val="27"/>
        </w:rPr>
        <w:t>uns</w:t>
      </w:r>
      <w:proofErr w:type="spellEnd"/>
      <w:r w:rsidR="0060398E">
        <w:rPr>
          <w:rFonts w:ascii="Helvetica" w:hAnsi="Helvetica"/>
          <w:color w:val="9099A4"/>
          <w:sz w:val="27"/>
          <w:szCs w:val="27"/>
        </w:rPr>
        <w:t xml:space="preserve"> </w:t>
      </w:r>
      <w:r>
        <w:rPr>
          <w:rFonts w:ascii="Helvetica" w:hAnsi="Helvetica"/>
          <w:color w:val="9099A4"/>
          <w:sz w:val="27"/>
          <w:szCs w:val="27"/>
        </w:rPr>
        <w:t xml:space="preserve">in Bezug auf Ihre Nutzung des Dienstes und anderer Inhalte dar und können von Ihnen nicht geändert oder modifiziert werden, es sei denn, sie werden von </w:t>
      </w:r>
      <w:r w:rsidR="0060398E">
        <w:rPr>
          <w:rFonts w:ascii="Helvetica" w:hAnsi="Helvetica"/>
          <w:color w:val="9099A4"/>
          <w:sz w:val="27"/>
          <w:szCs w:val="27"/>
        </w:rPr>
        <w:t>uns</w:t>
      </w:r>
      <w:r>
        <w:rPr>
          <w:rFonts w:ascii="Helvetica" w:hAnsi="Helvetica"/>
          <w:color w:val="9099A4"/>
          <w:sz w:val="27"/>
          <w:szCs w:val="27"/>
        </w:rPr>
        <w:t xml:space="preserve"> ausdrücklich über den Dienst </w:t>
      </w:r>
      <w:r w:rsidR="0060398E">
        <w:rPr>
          <w:rFonts w:ascii="Helvetica" w:hAnsi="Helvetica"/>
          <w:color w:val="9099A4"/>
          <w:sz w:val="27"/>
          <w:szCs w:val="27"/>
        </w:rPr>
        <w:t>kontaktiert</w:t>
      </w:r>
      <w:r>
        <w:rPr>
          <w:rFonts w:ascii="Helvetica" w:hAnsi="Helvetica"/>
          <w:color w:val="9099A4"/>
          <w:sz w:val="27"/>
          <w:szCs w:val="27"/>
        </w:rPr>
        <w:t>. Ihre Person kann auch zusätzlichen Geschäftsbedingungen unterliegen, die gelten können, wenn Sie Partner- oder Drittanbieterdienste, Inhalte von Drittanbietern oder Software von Drittanbietern nutzen.</w:t>
      </w:r>
    </w:p>
    <w:p w14:paraId="71ACAB74"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u w:val="single"/>
        </w:rPr>
        <w:t>Verzicht</w:t>
      </w:r>
      <w:r>
        <w:rPr>
          <w:rFonts w:ascii="Helvetica" w:hAnsi="Helvetica"/>
          <w:color w:val="9099A4"/>
          <w:sz w:val="27"/>
          <w:szCs w:val="27"/>
        </w:rPr>
        <w:t xml:space="preserve">. Das Versäumnis des Unternehmens, ein Recht oder eine Bestimmung dieser Nutzungsbedingungen auszuüben oder durchzusetzen, stellt keinen Verzicht auf </w:t>
      </w:r>
      <w:r>
        <w:rPr>
          <w:rFonts w:ascii="Helvetica" w:hAnsi="Helvetica"/>
          <w:color w:val="9099A4"/>
          <w:sz w:val="27"/>
          <w:szCs w:val="27"/>
        </w:rPr>
        <w:lastRenderedPageBreak/>
        <w:t>ein solches Recht oder eine solche Bestimmung dar. Eine Verzichtserklärung von jeglicher Partei auf eine Verletzung oder Nichterfüllung im Rahmen dieses Vertrags gilt nicht als Verzichtserklärung auf eine frühere oder spätere Verletzung oder Nichterfüllung.</w:t>
      </w:r>
    </w:p>
    <w:p w14:paraId="083A7F53"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u w:val="single"/>
        </w:rPr>
        <w:t>Salvatorische Klausel</w:t>
      </w:r>
      <w:r>
        <w:rPr>
          <w:rFonts w:ascii="Helvetica" w:hAnsi="Helvetica"/>
          <w:color w:val="9099A4"/>
          <w:sz w:val="27"/>
          <w:szCs w:val="27"/>
        </w:rPr>
        <w:t>: Sollte eine Bestimmung dieser Nutzungsbedingungen von einem zuständigen Gericht für ungültig befunden werden, vereinbaren die Parteien dennoch, dass das Gericht sich bemühen sollte, die in der Bestimmung enthaltenen Absichten der Parteien umzusetzen. Die übrigen Bestimmungen dieser Nutzungsbedingungen bleiben in vollem Umfang gültig und wirksam.</w:t>
      </w:r>
    </w:p>
    <w:p w14:paraId="47334222"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u w:val="single"/>
        </w:rPr>
        <w:t>Verhaltensweise/Handelspraktiken</w:t>
      </w:r>
      <w:r>
        <w:rPr>
          <w:rFonts w:ascii="Helvetica" w:hAnsi="Helvetica"/>
          <w:color w:val="9099A4"/>
          <w:sz w:val="27"/>
          <w:szCs w:val="27"/>
        </w:rPr>
        <w:t>: Weder das Verhalten zwischen den Parteien noch handelsübliche Gepflogenheiten bewirken eine Änderung irgendeiner Bestimmung dieser Nutzungsbedingungen.</w:t>
      </w:r>
    </w:p>
    <w:p w14:paraId="147CE7EC"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u w:val="single"/>
        </w:rPr>
        <w:t>Übertragbarkeit</w:t>
      </w:r>
      <w:r>
        <w:rPr>
          <w:rFonts w:ascii="Helvetica" w:hAnsi="Helvetica"/>
          <w:color w:val="9099A4"/>
          <w:sz w:val="27"/>
          <w:szCs w:val="27"/>
        </w:rPr>
        <w:t>: Diese Bedingungen dürfen von Ihnen nicht ohne vorherige schriftliche Zustimmung des Unternehmens übertragen werden, sondern sind von dem Unternehmen frei übertragbar. Gemäß der vorgenannten Einschränkung sind diese Nutzungsbedingungen gegenüber den Parteien und ihren entsprechenden (Rechts-)Nachfolgern verbindlich, wirksam und durchsetzbar.</w:t>
      </w:r>
    </w:p>
    <w:p w14:paraId="16DA0CD9"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u w:val="single"/>
        </w:rPr>
        <w:t>Einhaltung der Bestimmungen</w:t>
      </w:r>
      <w:r>
        <w:rPr>
          <w:rFonts w:ascii="Helvetica" w:hAnsi="Helvetica"/>
          <w:color w:val="9099A4"/>
          <w:sz w:val="27"/>
          <w:szCs w:val="27"/>
        </w:rPr>
        <w:t>: Auf Anfrage des Unternehmens werden Sie dem Unternehmen alle Unterlagen, Nachweise oder Freigaben zur Verfügung stellen, die zur Überprüfung Ihrer Einhaltung dieser Bedingungen erforderlich sind.</w:t>
      </w:r>
    </w:p>
    <w:p w14:paraId="462B9894"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u w:val="single"/>
        </w:rPr>
        <w:t>Auslegung</w:t>
      </w:r>
      <w:r>
        <w:rPr>
          <w:rFonts w:ascii="Helvetica" w:hAnsi="Helvetica"/>
          <w:color w:val="9099A4"/>
          <w:sz w:val="27"/>
          <w:szCs w:val="27"/>
        </w:rPr>
        <w:t>: Sie erklären sich damit einverstanden, dass diese Nutzungsbedingungen nicht gegen das Unternehmen ausgelegt werden, da es diese verfasst hat.</w:t>
      </w:r>
    </w:p>
    <w:p w14:paraId="11894501"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u w:val="single"/>
        </w:rPr>
        <w:t>Ansprüche auf Grundlage der elektronischen Form dieser Nutzungsbedingungen</w:t>
      </w:r>
      <w:r>
        <w:rPr>
          <w:rFonts w:ascii="Helvetica" w:hAnsi="Helvetica"/>
          <w:color w:val="9099A4"/>
          <w:sz w:val="27"/>
          <w:szCs w:val="27"/>
        </w:rPr>
        <w:t>. Sie verzichten hiermit auf alle Ansprüche, die Sie aufgrund der elektronischen Form dieser Nutzungsbedingungen und der fehlenden Unterschrift der Parteien zur Ausführung dieser Nutzungsbedingungen haben.</w:t>
      </w:r>
    </w:p>
    <w:p w14:paraId="5A28E5AB" w14:textId="77777777" w:rsidR="00193B4B" w:rsidRDefault="00193B4B" w:rsidP="00193B4B">
      <w:pPr>
        <w:pStyle w:val="StandardWeb"/>
        <w:shd w:val="clear" w:color="auto" w:fill="FFFFFF"/>
        <w:spacing w:before="300" w:beforeAutospacing="0" w:after="0" w:afterAutospacing="0"/>
        <w:textAlignment w:val="baseline"/>
        <w:rPr>
          <w:rFonts w:ascii="Helvetica" w:hAnsi="Helvetica"/>
          <w:color w:val="9099A4"/>
          <w:sz w:val="27"/>
          <w:szCs w:val="27"/>
        </w:rPr>
      </w:pPr>
      <w:r>
        <w:rPr>
          <w:rFonts w:ascii="Helvetica" w:hAnsi="Helvetica"/>
          <w:color w:val="9099A4"/>
          <w:sz w:val="27"/>
          <w:szCs w:val="27"/>
          <w:u w:val="single"/>
        </w:rPr>
        <w:t>Fortbestand</w:t>
      </w:r>
      <w:r>
        <w:rPr>
          <w:rFonts w:ascii="Helvetica" w:hAnsi="Helvetica"/>
          <w:color w:val="9099A4"/>
          <w:sz w:val="27"/>
          <w:szCs w:val="27"/>
        </w:rPr>
        <w:t xml:space="preserve">: Sie erklären sich damit einverstanden, dass, soweit die Bestimmungen dieser Nutzungsbedingungen ihrer Natur nach nicht </w:t>
      </w:r>
      <w:proofErr w:type="gramStart"/>
      <w:r>
        <w:rPr>
          <w:rFonts w:ascii="Helvetica" w:hAnsi="Helvetica"/>
          <w:color w:val="9099A4"/>
          <w:sz w:val="27"/>
          <w:szCs w:val="27"/>
        </w:rPr>
        <w:t>zeitlich befristet</w:t>
      </w:r>
      <w:proofErr w:type="gramEnd"/>
      <w:r>
        <w:rPr>
          <w:rFonts w:ascii="Helvetica" w:hAnsi="Helvetica"/>
          <w:color w:val="9099A4"/>
          <w:sz w:val="27"/>
          <w:szCs w:val="27"/>
        </w:rPr>
        <w:t xml:space="preserve"> sind, nach der Beendigung des Vertragsverhältnisses fortbestehen.</w:t>
      </w:r>
    </w:p>
    <w:p w14:paraId="6DFFB4B3" w14:textId="77777777" w:rsidR="00193B4B" w:rsidRDefault="00193B4B" w:rsidP="00193B4B">
      <w:pPr>
        <w:pStyle w:val="StandardWeb"/>
        <w:shd w:val="clear" w:color="auto" w:fill="FFFFFF"/>
        <w:spacing w:before="0" w:beforeAutospacing="0" w:after="0" w:afterAutospacing="0"/>
        <w:textAlignment w:val="baseline"/>
        <w:rPr>
          <w:rFonts w:ascii="Helvetica" w:hAnsi="Helvetica"/>
          <w:color w:val="9099A4"/>
          <w:sz w:val="27"/>
          <w:szCs w:val="27"/>
        </w:rPr>
      </w:pPr>
      <w:r>
        <w:rPr>
          <w:rFonts w:ascii="Helvetica" w:hAnsi="Helvetica"/>
          <w:color w:val="9099A4"/>
          <w:sz w:val="27"/>
          <w:szCs w:val="27"/>
          <w:u w:val="single"/>
        </w:rPr>
        <w:lastRenderedPageBreak/>
        <w:t>Kontakt</w:t>
      </w:r>
      <w:r>
        <w:rPr>
          <w:rFonts w:ascii="Helvetica" w:hAnsi="Helvetica"/>
          <w:color w:val="9099A4"/>
          <w:sz w:val="27"/>
          <w:szCs w:val="27"/>
        </w:rPr>
        <w:t>: Wenn Sie Fragen zu diesen Nutzungsbedingungen haben, wenden Sie sich bitte an </w:t>
      </w:r>
      <w:hyperlink r:id="rId15" w:tgtFrame="_blank" w:history="1">
        <w:r>
          <w:rPr>
            <w:rStyle w:val="Hyperlink"/>
            <w:rFonts w:ascii="inherit" w:hAnsi="inherit"/>
            <w:color w:val="7289DA"/>
            <w:sz w:val="27"/>
            <w:szCs w:val="27"/>
            <w:bdr w:val="none" w:sz="0" w:space="0" w:color="auto" w:frame="1"/>
          </w:rPr>
          <w:t>privacy@discord.com</w:t>
        </w:r>
      </w:hyperlink>
      <w:r>
        <w:rPr>
          <w:rFonts w:ascii="Helvetica" w:hAnsi="Helvetica"/>
          <w:color w:val="9099A4"/>
          <w:sz w:val="27"/>
          <w:szCs w:val="27"/>
        </w:rPr>
        <w:t>.</w:t>
      </w:r>
    </w:p>
    <w:p w14:paraId="05C4203B" w14:textId="77777777" w:rsidR="00193B4B" w:rsidRDefault="00193B4B" w:rsidP="00193B4B">
      <w:pPr>
        <w:pStyle w:val="StandardWeb"/>
        <w:shd w:val="clear" w:color="auto" w:fill="FFFFFF"/>
        <w:spacing w:before="0" w:beforeAutospacing="0" w:after="0" w:afterAutospacing="0"/>
        <w:textAlignment w:val="baseline"/>
        <w:rPr>
          <w:rFonts w:ascii="Helvetica" w:hAnsi="Helvetica"/>
          <w:color w:val="9099A4"/>
          <w:sz w:val="27"/>
          <w:szCs w:val="27"/>
        </w:rPr>
      </w:pPr>
      <w:proofErr w:type="spellStart"/>
      <w:r>
        <w:rPr>
          <w:rFonts w:ascii="Helvetica" w:hAnsi="Helvetica"/>
          <w:color w:val="9099A4"/>
          <w:sz w:val="27"/>
          <w:szCs w:val="27"/>
        </w:rPr>
        <w:t>Discord</w:t>
      </w:r>
      <w:proofErr w:type="spellEnd"/>
      <w:r>
        <w:rPr>
          <w:rFonts w:ascii="Helvetica" w:hAnsi="Helvetica"/>
          <w:color w:val="9099A4"/>
          <w:sz w:val="27"/>
          <w:szCs w:val="27"/>
        </w:rPr>
        <w:t xml:space="preserve"> wird möglich gemacht durch den Einsatz zusätzlicher </w:t>
      </w:r>
      <w:hyperlink r:id="rId16" w:tgtFrame="_blank" w:history="1">
        <w:r>
          <w:rPr>
            <w:rStyle w:val="Hyperlink"/>
            <w:rFonts w:ascii="inherit" w:hAnsi="inherit"/>
            <w:color w:val="7289DA"/>
            <w:sz w:val="27"/>
            <w:szCs w:val="27"/>
            <w:bdr w:val="none" w:sz="0" w:space="0" w:color="auto" w:frame="1"/>
          </w:rPr>
          <w:t>Open-Source-Software</w:t>
        </w:r>
      </w:hyperlink>
      <w:r>
        <w:rPr>
          <w:rFonts w:ascii="Helvetica" w:hAnsi="Helvetica"/>
          <w:color w:val="9099A4"/>
          <w:sz w:val="27"/>
          <w:szCs w:val="27"/>
        </w:rPr>
        <w:t>.</w:t>
      </w:r>
    </w:p>
    <w:p w14:paraId="65C8ED54" w14:textId="7CED9B2A" w:rsidR="005153FC" w:rsidRDefault="005153FC" w:rsidP="000A0697">
      <w:pPr>
        <w:rPr>
          <w:rFonts w:ascii="Arial" w:hAnsi="Arial" w:cs="Arial"/>
          <w:b/>
          <w:bCs/>
          <w:color w:val="3B3838" w:themeColor="background2" w:themeShade="40"/>
          <w:sz w:val="32"/>
          <w:szCs w:val="32"/>
        </w:rPr>
      </w:pPr>
    </w:p>
    <w:p w14:paraId="42669A29" w14:textId="7534F321" w:rsidR="00193B4B" w:rsidRDefault="00193B4B" w:rsidP="000A0697">
      <w:pPr>
        <w:rPr>
          <w:rFonts w:ascii="Arial" w:hAnsi="Arial" w:cs="Arial"/>
          <w:b/>
          <w:bCs/>
          <w:color w:val="3B3838" w:themeColor="background2" w:themeShade="40"/>
          <w:sz w:val="32"/>
          <w:szCs w:val="32"/>
        </w:rPr>
      </w:pPr>
    </w:p>
    <w:p w14:paraId="0B6029D5" w14:textId="03319923" w:rsidR="00193B4B" w:rsidRDefault="00193B4B" w:rsidP="000A0697">
      <w:pPr>
        <w:rPr>
          <w:rFonts w:ascii="Arial" w:hAnsi="Arial" w:cs="Arial"/>
          <w:b/>
          <w:bCs/>
          <w:color w:val="3B3838" w:themeColor="background2" w:themeShade="40"/>
          <w:sz w:val="32"/>
          <w:szCs w:val="32"/>
        </w:rPr>
      </w:pPr>
    </w:p>
    <w:p w14:paraId="20CC9581" w14:textId="63903BC6" w:rsidR="00193B4B" w:rsidRDefault="00193B4B" w:rsidP="000A0697">
      <w:pPr>
        <w:rPr>
          <w:rFonts w:ascii="Arial" w:hAnsi="Arial" w:cs="Arial"/>
          <w:b/>
          <w:bCs/>
          <w:color w:val="3B3838" w:themeColor="background2" w:themeShade="40"/>
          <w:sz w:val="32"/>
          <w:szCs w:val="32"/>
        </w:rPr>
      </w:pPr>
    </w:p>
    <w:p w14:paraId="2F51F778" w14:textId="77777777" w:rsidR="00193B4B" w:rsidRDefault="00193B4B" w:rsidP="000A0697">
      <w:pPr>
        <w:rPr>
          <w:rFonts w:ascii="Arial" w:hAnsi="Arial" w:cs="Arial"/>
          <w:b/>
          <w:bCs/>
          <w:color w:val="3B3838" w:themeColor="background2" w:themeShade="40"/>
          <w:sz w:val="32"/>
          <w:szCs w:val="32"/>
        </w:rPr>
      </w:pPr>
    </w:p>
    <w:p w14:paraId="3F32DBA7" w14:textId="77777777" w:rsidR="00193B4B" w:rsidRDefault="00193B4B" w:rsidP="000A0697">
      <w:pPr>
        <w:rPr>
          <w:rFonts w:ascii="Arial" w:hAnsi="Arial" w:cs="Arial"/>
          <w:b/>
          <w:bCs/>
          <w:color w:val="3B3838" w:themeColor="background2" w:themeShade="40"/>
          <w:sz w:val="32"/>
          <w:szCs w:val="32"/>
        </w:rPr>
      </w:pPr>
    </w:p>
    <w:p w14:paraId="52F4A8B7" w14:textId="13CE3CBB" w:rsidR="005153FC" w:rsidRPr="005B5C7C" w:rsidRDefault="005153FC" w:rsidP="000A0697">
      <w:pPr>
        <w:rPr>
          <w:rFonts w:ascii="Arial" w:hAnsi="Arial" w:cs="Arial"/>
          <w:b/>
          <w:bCs/>
          <w:color w:val="3B3838" w:themeColor="background2" w:themeShade="40"/>
          <w:sz w:val="32"/>
          <w:szCs w:val="32"/>
        </w:rPr>
      </w:pPr>
      <w:proofErr w:type="spellStart"/>
      <w:r>
        <w:rPr>
          <w:rFonts w:ascii="Arial" w:hAnsi="Arial" w:cs="Arial"/>
          <w:b/>
          <w:bCs/>
          <w:color w:val="3B3838" w:themeColor="background2" w:themeShade="40"/>
          <w:sz w:val="32"/>
          <w:szCs w:val="32"/>
        </w:rPr>
        <w:t>Pl</w:t>
      </w:r>
      <w:proofErr w:type="spellEnd"/>
      <w:r>
        <w:rPr>
          <w:rFonts w:ascii="Arial" w:hAnsi="Arial" w:cs="Arial"/>
          <w:b/>
          <w:bCs/>
          <w:color w:val="3B3838" w:themeColor="background2" w:themeShade="40"/>
          <w:sz w:val="32"/>
          <w:szCs w:val="32"/>
        </w:rPr>
        <w:t xml:space="preserve"> </w:t>
      </w:r>
      <w:proofErr w:type="spellStart"/>
      <w:proofErr w:type="gramStart"/>
      <w:r>
        <w:rPr>
          <w:rFonts w:ascii="Arial" w:hAnsi="Arial" w:cs="Arial"/>
          <w:b/>
          <w:bCs/>
          <w:color w:val="3B3838" w:themeColor="background2" w:themeShade="40"/>
          <w:sz w:val="32"/>
          <w:szCs w:val="32"/>
        </w:rPr>
        <w:t>store</w:t>
      </w:r>
      <w:proofErr w:type="spellEnd"/>
      <w:r>
        <w:rPr>
          <w:rFonts w:ascii="Arial" w:hAnsi="Arial" w:cs="Arial"/>
          <w:b/>
          <w:bCs/>
          <w:color w:val="3B3838" w:themeColor="background2" w:themeShade="40"/>
          <w:sz w:val="32"/>
          <w:szCs w:val="32"/>
        </w:rPr>
        <w:t xml:space="preserve"> :</w:t>
      </w:r>
      <w:proofErr w:type="gramEnd"/>
      <w:r>
        <w:rPr>
          <w:rFonts w:ascii="Arial" w:hAnsi="Arial" w:cs="Arial"/>
          <w:b/>
          <w:bCs/>
          <w:color w:val="3B3838" w:themeColor="background2" w:themeShade="40"/>
          <w:sz w:val="32"/>
          <w:szCs w:val="32"/>
        </w:rPr>
        <w:t xml:space="preserve"> wenn er was </w:t>
      </w:r>
      <w:proofErr w:type="spellStart"/>
      <w:r>
        <w:rPr>
          <w:rFonts w:ascii="Arial" w:hAnsi="Arial" w:cs="Arial"/>
          <w:b/>
          <w:bCs/>
          <w:color w:val="3B3838" w:themeColor="background2" w:themeShade="40"/>
          <w:sz w:val="32"/>
          <w:szCs w:val="32"/>
        </w:rPr>
        <w:t>hochläd</w:t>
      </w:r>
      <w:proofErr w:type="spellEnd"/>
      <w:r>
        <w:rPr>
          <w:rFonts w:ascii="Arial" w:hAnsi="Arial" w:cs="Arial"/>
          <w:b/>
          <w:bCs/>
          <w:color w:val="3B3838" w:themeColor="background2" w:themeShade="40"/>
          <w:sz w:val="32"/>
          <w:szCs w:val="32"/>
        </w:rPr>
        <w:t xml:space="preserve"> darf er es nur bei uns öffentlich haben…</w:t>
      </w:r>
    </w:p>
    <w:sectPr w:rsidR="005153FC" w:rsidRPr="005B5C7C" w:rsidSect="003E4F11">
      <w:headerReference w:type="default" r:id="rId17"/>
      <w:footerReference w:type="default" r:id="rId18"/>
      <w:headerReference w:type="first" r:id="rId19"/>
      <w:footerReference w:type="first" r:id="rId20"/>
      <w:type w:val="continuous"/>
      <w:pgSz w:w="11907" w:h="16840" w:code="9"/>
      <w:pgMar w:top="3374" w:right="567" w:bottom="2268" w:left="1134" w:header="284" w:footer="136" w:gutter="0"/>
      <w:cols w:space="720" w:equalWidth="0">
        <w:col w:w="10206" w:space="70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038CF" w14:textId="77777777" w:rsidR="00790062" w:rsidRDefault="00790062">
      <w:r>
        <w:separator/>
      </w:r>
    </w:p>
  </w:endnote>
  <w:endnote w:type="continuationSeparator" w:id="0">
    <w:p w14:paraId="347858B9" w14:textId="77777777" w:rsidR="00790062" w:rsidRDefault="00790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hesisSans-Normal">
    <w:altName w:val="Times New Roman"/>
    <w:charset w:val="00"/>
    <w:family w:val="auto"/>
    <w:pitch w:val="variable"/>
    <w:sig w:usb0="03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yntax">
    <w:altName w:val="Segoe UI"/>
    <w:charset w:val="00"/>
    <w:family w:val="swiss"/>
    <w:pitch w:val="variable"/>
    <w:sig w:usb0="00000001" w:usb1="500078FB" w:usb2="00000000" w:usb3="00000000" w:csb0="0000009F" w:csb1="00000000"/>
  </w:font>
  <w:font w:name="Syntax,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39" w:type="dxa"/>
      <w:tblLook w:val="01E0" w:firstRow="1" w:lastRow="1" w:firstColumn="1" w:lastColumn="1" w:noHBand="0" w:noVBand="0"/>
      <w:tblPrChange w:id="2" w:author="Jason Hoffmann" w:date="2019-11-25T17:18:00Z">
        <w:tblPr>
          <w:tblW w:w="10314" w:type="dxa"/>
          <w:tblLook w:val="01E0" w:firstRow="1" w:lastRow="1" w:firstColumn="1" w:lastColumn="1" w:noHBand="0" w:noVBand="0"/>
        </w:tblPr>
      </w:tblPrChange>
    </w:tblPr>
    <w:tblGrid>
      <w:gridCol w:w="1414"/>
      <w:gridCol w:w="5794"/>
      <w:gridCol w:w="3331"/>
      <w:tblGridChange w:id="3">
        <w:tblGrid>
          <w:gridCol w:w="1384"/>
          <w:gridCol w:w="5670"/>
          <w:gridCol w:w="3260"/>
        </w:tblGrid>
      </w:tblGridChange>
    </w:tblGrid>
    <w:tr w:rsidR="006C7634" w14:paraId="6FCEFEAA" w14:textId="77777777" w:rsidTr="00522EF2">
      <w:trPr>
        <w:trHeight w:val="1361"/>
        <w:trPrChange w:id="4" w:author="Jason Hoffmann" w:date="2019-11-25T17:18:00Z">
          <w:trPr>
            <w:trHeight w:val="1422"/>
          </w:trPr>
        </w:trPrChange>
      </w:trPr>
      <w:tc>
        <w:tcPr>
          <w:tcW w:w="1414" w:type="dxa"/>
          <w:tcPrChange w:id="5" w:author="Jason Hoffmann" w:date="2019-11-25T17:18:00Z">
            <w:tcPr>
              <w:tcW w:w="1384" w:type="dxa"/>
            </w:tcPr>
          </w:tcPrChange>
        </w:tcPr>
        <w:p w14:paraId="212B6E9C" w14:textId="77777777" w:rsidR="006C7634" w:rsidRDefault="006C7634" w:rsidP="00D45333">
          <w:pPr>
            <w:autoSpaceDE w:val="0"/>
            <w:autoSpaceDN w:val="0"/>
            <w:adjustRightInd w:val="0"/>
            <w:spacing w:line="480" w:lineRule="auto"/>
            <w:ind w:right="175"/>
            <w:jc w:val="right"/>
            <w:rPr>
              <w:ins w:id="6" w:author="Jason Hoffmann" w:date="2019-11-25T17:18:00Z"/>
              <w:rFonts w:ascii="Syntax" w:hAnsi="Syntax"/>
              <w:b/>
              <w:color w:val="000000"/>
              <w:sz w:val="20"/>
            </w:rPr>
          </w:pPr>
          <w:r w:rsidRPr="00D45333">
            <w:rPr>
              <w:rFonts w:ascii="Syntax" w:hAnsi="Syntax" w:cs="Syntax"/>
              <w:b/>
              <w:bCs/>
              <w:sz w:val="20"/>
            </w:rPr>
            <w:t xml:space="preserve">Seite </w:t>
          </w:r>
          <w:r w:rsidRPr="00D45333">
            <w:rPr>
              <w:rFonts w:ascii="Syntax" w:hAnsi="Syntax"/>
              <w:b/>
              <w:color w:val="000000"/>
              <w:sz w:val="20"/>
            </w:rPr>
            <w:fldChar w:fldCharType="begin"/>
          </w:r>
          <w:r w:rsidRPr="00D45333">
            <w:rPr>
              <w:rFonts w:ascii="Syntax" w:hAnsi="Syntax"/>
              <w:b/>
              <w:color w:val="000000"/>
              <w:sz w:val="20"/>
            </w:rPr>
            <w:instrText xml:space="preserve">PAGE </w:instrText>
          </w:r>
          <w:r w:rsidRPr="00D45333">
            <w:rPr>
              <w:rFonts w:ascii="Syntax" w:hAnsi="Syntax"/>
              <w:b/>
              <w:color w:val="000000"/>
              <w:sz w:val="20"/>
            </w:rPr>
            <w:fldChar w:fldCharType="separate"/>
          </w:r>
          <w:r w:rsidR="000770E6">
            <w:rPr>
              <w:rFonts w:ascii="Syntax" w:hAnsi="Syntax"/>
              <w:b/>
              <w:noProof/>
              <w:color w:val="000000"/>
              <w:sz w:val="20"/>
            </w:rPr>
            <w:t>1</w:t>
          </w:r>
          <w:r w:rsidRPr="00D45333">
            <w:rPr>
              <w:rFonts w:ascii="Syntax" w:hAnsi="Syntax"/>
              <w:b/>
              <w:color w:val="000000"/>
              <w:sz w:val="20"/>
            </w:rPr>
            <w:fldChar w:fldCharType="end"/>
          </w:r>
          <w:r w:rsidRPr="00D45333">
            <w:rPr>
              <w:rFonts w:ascii="Syntax" w:hAnsi="Syntax"/>
              <w:b/>
              <w:color w:val="000000"/>
              <w:sz w:val="20"/>
            </w:rPr>
            <w:t xml:space="preserve"> / </w:t>
          </w:r>
          <w:r w:rsidRPr="00D45333">
            <w:rPr>
              <w:rFonts w:ascii="Syntax" w:hAnsi="Syntax"/>
              <w:b/>
              <w:color w:val="000000"/>
              <w:sz w:val="20"/>
            </w:rPr>
            <w:fldChar w:fldCharType="begin"/>
          </w:r>
          <w:r w:rsidRPr="00D45333">
            <w:rPr>
              <w:rFonts w:ascii="Syntax" w:hAnsi="Syntax"/>
              <w:b/>
              <w:color w:val="000000"/>
              <w:sz w:val="20"/>
            </w:rPr>
            <w:instrText xml:space="preserve">NUMPAGES </w:instrText>
          </w:r>
          <w:r w:rsidRPr="00D45333">
            <w:rPr>
              <w:rFonts w:ascii="Syntax" w:hAnsi="Syntax"/>
              <w:b/>
              <w:color w:val="000000"/>
              <w:sz w:val="20"/>
            </w:rPr>
            <w:fldChar w:fldCharType="separate"/>
          </w:r>
          <w:r w:rsidR="000770E6">
            <w:rPr>
              <w:rFonts w:ascii="Syntax" w:hAnsi="Syntax"/>
              <w:b/>
              <w:noProof/>
              <w:color w:val="000000"/>
              <w:sz w:val="20"/>
            </w:rPr>
            <w:t>1</w:t>
          </w:r>
          <w:r w:rsidRPr="00D45333">
            <w:rPr>
              <w:rFonts w:ascii="Syntax" w:hAnsi="Syntax"/>
              <w:b/>
              <w:color w:val="000000"/>
              <w:sz w:val="20"/>
            </w:rPr>
            <w:fldChar w:fldCharType="end"/>
          </w:r>
        </w:p>
        <w:p w14:paraId="1A3F25B9" w14:textId="77777777" w:rsidR="00522EF2" w:rsidRPr="00D45333" w:rsidRDefault="00522EF2">
          <w:pPr>
            <w:autoSpaceDE w:val="0"/>
            <w:autoSpaceDN w:val="0"/>
            <w:adjustRightInd w:val="0"/>
            <w:spacing w:line="480" w:lineRule="auto"/>
            <w:ind w:right="175"/>
            <w:jc w:val="center"/>
            <w:rPr>
              <w:rFonts w:ascii="Syntax" w:hAnsi="Syntax" w:cs="Syntax"/>
              <w:b/>
              <w:bCs/>
              <w:sz w:val="14"/>
              <w:szCs w:val="14"/>
            </w:rPr>
            <w:pPrChange w:id="7" w:author="Jason Hoffmann" w:date="2019-11-25T17:18:00Z">
              <w:pPr>
                <w:autoSpaceDE w:val="0"/>
                <w:autoSpaceDN w:val="0"/>
                <w:adjustRightInd w:val="0"/>
                <w:spacing w:line="480" w:lineRule="auto"/>
                <w:ind w:right="175"/>
                <w:jc w:val="right"/>
              </w:pPr>
            </w:pPrChange>
          </w:pPr>
        </w:p>
      </w:tc>
      <w:tc>
        <w:tcPr>
          <w:tcW w:w="5794" w:type="dxa"/>
          <w:tcBorders>
            <w:left w:val="nil"/>
            <w:right w:val="single" w:sz="4" w:space="0" w:color="auto"/>
          </w:tcBorders>
          <w:vAlign w:val="center"/>
          <w:tcPrChange w:id="8" w:author="Jason Hoffmann" w:date="2019-11-25T17:18:00Z">
            <w:tcPr>
              <w:tcW w:w="5670" w:type="dxa"/>
              <w:tcBorders>
                <w:left w:val="nil"/>
                <w:right w:val="single" w:sz="4" w:space="0" w:color="auto"/>
              </w:tcBorders>
              <w:vAlign w:val="center"/>
            </w:tcPr>
          </w:tcPrChange>
        </w:tcPr>
        <w:p w14:paraId="0396F5E3" w14:textId="77777777" w:rsidR="006C7634" w:rsidRPr="006F1CD0" w:rsidRDefault="00522EF2" w:rsidP="00D45333">
          <w:pPr>
            <w:autoSpaceDE w:val="0"/>
            <w:autoSpaceDN w:val="0"/>
            <w:adjustRightInd w:val="0"/>
            <w:spacing w:line="480" w:lineRule="auto"/>
            <w:ind w:right="175"/>
            <w:jc w:val="right"/>
            <w:rPr>
              <w:rFonts w:ascii="Syntax" w:hAnsi="Syntax" w:cs="Syntax"/>
              <w:b/>
              <w:bCs/>
              <w:sz w:val="14"/>
              <w:szCs w:val="14"/>
              <w:lang w:val="en-US"/>
            </w:rPr>
          </w:pPr>
          <w:proofErr w:type="spellStart"/>
          <w:ins w:id="9" w:author="Jason Hoffmann" w:date="2019-11-25T17:10:00Z">
            <w:r w:rsidRPr="006F1CD0">
              <w:rPr>
                <w:rFonts w:ascii="Syntax" w:hAnsi="Syntax" w:cs="Syntax"/>
                <w:b/>
                <w:bCs/>
                <w:sz w:val="14"/>
                <w:szCs w:val="14"/>
                <w:lang w:val="en-US"/>
              </w:rPr>
              <w:t>DarkWolfCraft</w:t>
            </w:r>
            <w:proofErr w:type="spellEnd"/>
            <w:r w:rsidRPr="006F1CD0">
              <w:rPr>
                <w:rFonts w:ascii="Syntax" w:hAnsi="Syntax" w:cs="Syntax"/>
                <w:b/>
                <w:bCs/>
                <w:sz w:val="14"/>
                <w:szCs w:val="14"/>
                <w:lang w:val="en-US"/>
              </w:rPr>
              <w:t xml:space="preserve"> GmbH</w:t>
            </w:r>
          </w:ins>
          <w:del w:id="10" w:author="Jason Hoffmann" w:date="2019-11-25T17:10:00Z">
            <w:r w:rsidR="000670E2" w:rsidRPr="006F1CD0" w:rsidDel="00522EF2">
              <w:rPr>
                <w:rFonts w:ascii="Syntax" w:hAnsi="Syntax" w:cs="Syntax"/>
                <w:b/>
                <w:bCs/>
                <w:sz w:val="14"/>
                <w:szCs w:val="14"/>
                <w:lang w:val="en-US"/>
              </w:rPr>
              <w:delText>Firmen Name</w:delText>
            </w:r>
          </w:del>
          <w:r w:rsidR="000670E2" w:rsidRPr="006F1CD0">
            <w:rPr>
              <w:rFonts w:ascii="Syntax" w:hAnsi="Syntax" w:cs="Syntax"/>
              <w:b/>
              <w:bCs/>
              <w:sz w:val="14"/>
              <w:szCs w:val="14"/>
              <w:lang w:val="en-US"/>
            </w:rPr>
            <w:t xml:space="preserve"> </w:t>
          </w:r>
          <w:del w:id="11" w:author="Jason Hoffmann" w:date="2019-11-25T17:11:00Z">
            <w:r w:rsidR="000670E2" w:rsidRPr="006F1CD0" w:rsidDel="00522EF2">
              <w:rPr>
                <w:rFonts w:ascii="Syntax" w:hAnsi="Syntax" w:cs="Syntax"/>
                <w:b/>
                <w:bCs/>
                <w:sz w:val="14"/>
                <w:szCs w:val="14"/>
                <w:lang w:val="en-US"/>
              </w:rPr>
              <w:delText>-</w:delText>
            </w:r>
          </w:del>
          <w:ins w:id="12" w:author="Jason Hoffmann" w:date="2019-11-25T17:11:00Z">
            <w:r w:rsidRPr="006F1CD0">
              <w:rPr>
                <w:rFonts w:ascii="Syntax" w:hAnsi="Syntax" w:cs="Syntax"/>
                <w:b/>
                <w:bCs/>
                <w:sz w:val="14"/>
                <w:szCs w:val="14"/>
                <w:lang w:val="en-US"/>
              </w:rPr>
              <w:t>–</w:t>
            </w:r>
          </w:ins>
          <w:r w:rsidR="000670E2" w:rsidRPr="006F1CD0">
            <w:rPr>
              <w:rFonts w:ascii="Syntax" w:hAnsi="Syntax" w:cs="Syntax"/>
              <w:b/>
              <w:bCs/>
              <w:sz w:val="14"/>
              <w:szCs w:val="14"/>
              <w:lang w:val="en-US"/>
            </w:rPr>
            <w:t xml:space="preserve"> </w:t>
          </w:r>
          <w:ins w:id="13" w:author="Jason Hoffmann" w:date="2019-11-25T17:11:00Z">
            <w:r w:rsidRPr="006F1CD0">
              <w:rPr>
                <w:rFonts w:ascii="Syntax" w:hAnsi="Syntax" w:cs="Syntax"/>
                <w:b/>
                <w:bCs/>
                <w:sz w:val="14"/>
                <w:szCs w:val="14"/>
                <w:lang w:val="en-US"/>
              </w:rPr>
              <w:t>Oure Job your Fun</w:t>
            </w:r>
          </w:ins>
          <w:del w:id="14" w:author="Jason Hoffmann" w:date="2019-11-25T17:11:00Z">
            <w:r w:rsidR="000670E2" w:rsidRPr="006F1CD0" w:rsidDel="00522EF2">
              <w:rPr>
                <w:rFonts w:ascii="Syntax" w:hAnsi="Syntax" w:cs="Syntax"/>
                <w:b/>
                <w:bCs/>
                <w:sz w:val="14"/>
                <w:szCs w:val="14"/>
                <w:lang w:val="en-US"/>
              </w:rPr>
              <w:delText>Motto</w:delText>
            </w:r>
          </w:del>
        </w:p>
        <w:p w14:paraId="5163CA79" w14:textId="77777777" w:rsidR="006C7634" w:rsidRPr="00D45333" w:rsidRDefault="00522EF2" w:rsidP="00D45333">
          <w:pPr>
            <w:autoSpaceDE w:val="0"/>
            <w:autoSpaceDN w:val="0"/>
            <w:adjustRightInd w:val="0"/>
            <w:spacing w:line="480" w:lineRule="auto"/>
            <w:ind w:right="175"/>
            <w:jc w:val="right"/>
            <w:rPr>
              <w:rFonts w:ascii="Syntax" w:hAnsi="Syntax" w:cs="Syntax"/>
              <w:b/>
              <w:bCs/>
              <w:sz w:val="14"/>
              <w:szCs w:val="14"/>
            </w:rPr>
          </w:pPr>
          <w:ins w:id="15" w:author="Jason Hoffmann" w:date="2019-11-25T17:11:00Z">
            <w:r>
              <w:rPr>
                <w:rFonts w:ascii="Syntax" w:hAnsi="Syntax" w:cs="Syntax"/>
                <w:b/>
                <w:bCs/>
                <w:sz w:val="14"/>
                <w:szCs w:val="14"/>
              </w:rPr>
              <w:t>Weinstr</w:t>
            </w:r>
          </w:ins>
          <w:ins w:id="16" w:author="Jason Hoffmann" w:date="2019-11-25T17:13:00Z">
            <w:r>
              <w:rPr>
                <w:rFonts w:ascii="Syntax" w:hAnsi="Syntax" w:cs="Syntax"/>
                <w:b/>
                <w:bCs/>
                <w:sz w:val="14"/>
                <w:szCs w:val="14"/>
              </w:rPr>
              <w:t>aße</w:t>
            </w:r>
          </w:ins>
          <w:ins w:id="17" w:author="Jason Hoffmann" w:date="2019-11-25T17:11:00Z">
            <w:r>
              <w:rPr>
                <w:rFonts w:ascii="Syntax" w:hAnsi="Syntax" w:cs="Syntax"/>
                <w:b/>
                <w:bCs/>
                <w:sz w:val="14"/>
                <w:szCs w:val="14"/>
              </w:rPr>
              <w:t xml:space="preserve"> 23</w:t>
            </w:r>
          </w:ins>
          <w:del w:id="18" w:author="Jason Hoffmann" w:date="2019-11-25T17:11:00Z">
            <w:r w:rsidR="000670E2" w:rsidDel="00522EF2">
              <w:rPr>
                <w:rFonts w:ascii="Syntax" w:hAnsi="Syntax" w:cs="Syntax"/>
                <w:b/>
                <w:bCs/>
                <w:sz w:val="14"/>
                <w:szCs w:val="14"/>
              </w:rPr>
              <w:delText>Str</w:delText>
            </w:r>
          </w:del>
          <w:r w:rsidR="000670E2">
            <w:rPr>
              <w:rFonts w:ascii="Syntax" w:hAnsi="Syntax" w:cs="Syntax"/>
              <w:b/>
              <w:bCs/>
              <w:sz w:val="14"/>
              <w:szCs w:val="14"/>
            </w:rPr>
            <w:t xml:space="preserve"> </w:t>
          </w:r>
          <w:r w:rsidR="000670E2" w:rsidRPr="006F1CD0">
            <w:rPr>
              <w:rFonts w:ascii="Syntax" w:hAnsi="Syntax" w:cs="Syntax"/>
              <w:b/>
              <w:bCs/>
              <w:color w:val="808080"/>
              <w:sz w:val="14"/>
              <w:szCs w:val="14"/>
            </w:rPr>
            <w:t>I</w:t>
          </w:r>
          <w:r w:rsidR="000670E2">
            <w:rPr>
              <w:rFonts w:ascii="Syntax" w:hAnsi="Syntax" w:cs="Syntax"/>
              <w:b/>
              <w:bCs/>
              <w:sz w:val="14"/>
              <w:szCs w:val="14"/>
            </w:rPr>
            <w:t xml:space="preserve"> </w:t>
          </w:r>
          <w:ins w:id="19" w:author="Jason Hoffmann" w:date="2019-11-25T17:11:00Z">
            <w:r>
              <w:rPr>
                <w:rFonts w:ascii="Syntax" w:hAnsi="Syntax" w:cs="Syntax"/>
                <w:b/>
                <w:bCs/>
                <w:sz w:val="14"/>
                <w:szCs w:val="14"/>
              </w:rPr>
              <w:t>71691 Freiberg a.N.</w:t>
            </w:r>
          </w:ins>
          <w:del w:id="20" w:author="Jason Hoffmann" w:date="2019-11-25T17:11:00Z">
            <w:r w:rsidR="000670E2" w:rsidDel="00522EF2">
              <w:rPr>
                <w:rFonts w:ascii="Syntax" w:hAnsi="Syntax" w:cs="Syntax"/>
                <w:b/>
                <w:bCs/>
                <w:sz w:val="14"/>
                <w:szCs w:val="14"/>
              </w:rPr>
              <w:delText>ort</w:delText>
            </w:r>
          </w:del>
        </w:p>
        <w:p w14:paraId="7C5B68F5" w14:textId="77777777" w:rsidR="006C7634" w:rsidRPr="00D45333" w:rsidRDefault="00522EF2" w:rsidP="00D45333">
          <w:pPr>
            <w:tabs>
              <w:tab w:val="left" w:pos="6680"/>
            </w:tabs>
            <w:autoSpaceDE w:val="0"/>
            <w:autoSpaceDN w:val="0"/>
            <w:adjustRightInd w:val="0"/>
            <w:spacing w:line="480" w:lineRule="auto"/>
            <w:ind w:right="175"/>
            <w:jc w:val="right"/>
            <w:rPr>
              <w:rFonts w:ascii="Syntax" w:hAnsi="Syntax" w:cs="Syntax"/>
              <w:b/>
              <w:bCs/>
              <w:sz w:val="14"/>
              <w:szCs w:val="14"/>
              <w:lang w:val="en-US"/>
            </w:rPr>
          </w:pPr>
          <w:ins w:id="21" w:author="Jason Hoffmann" w:date="2019-11-25T17:12:00Z">
            <w:r>
              <w:rPr>
                <w:rFonts w:ascii="Syntax" w:hAnsi="Syntax" w:cs="Syntax"/>
                <w:b/>
                <w:bCs/>
                <w:sz w:val="14"/>
                <w:szCs w:val="14"/>
                <w:lang w:val="en-US"/>
              </w:rPr>
              <w:t>Tel: 015734712223</w:t>
            </w:r>
          </w:ins>
          <w:ins w:id="22" w:author="Jason Hoffmann" w:date="2019-11-25T17:14:00Z">
            <w:r w:rsidRPr="00D45333">
              <w:rPr>
                <w:rFonts w:ascii="Syntax" w:hAnsi="Syntax" w:cs="Syntax"/>
                <w:b/>
                <w:bCs/>
                <w:color w:val="808080"/>
                <w:sz w:val="14"/>
                <w:szCs w:val="14"/>
                <w:lang w:val="en-US"/>
              </w:rPr>
              <w:t xml:space="preserve"> I</w:t>
            </w:r>
          </w:ins>
          <w:ins w:id="23" w:author="Jason Hoffmann" w:date="2019-11-25T17:15:00Z">
            <w:r w:rsidRPr="006917F7">
              <w:rPr>
                <w:rFonts w:ascii="Syntax" w:hAnsi="Syntax" w:cs="Syntax"/>
                <w:b/>
                <w:bCs/>
                <w:sz w:val="14"/>
                <w:szCs w:val="14"/>
                <w:lang w:val="en-US"/>
              </w:rPr>
              <w:t xml:space="preserve"> Mob:</w:t>
            </w:r>
            <w:r>
              <w:rPr>
                <w:rFonts w:ascii="Syntax" w:hAnsi="Syntax" w:cs="Syntax"/>
                <w:b/>
                <w:bCs/>
                <w:color w:val="808080"/>
                <w:sz w:val="14"/>
                <w:szCs w:val="14"/>
                <w:lang w:val="en-US"/>
              </w:rPr>
              <w:t xml:space="preserve"> </w:t>
            </w:r>
          </w:ins>
          <w:ins w:id="24" w:author="Jason Hoffmann" w:date="2019-11-25T17:14:00Z">
            <w:r>
              <w:rPr>
                <w:rFonts w:ascii="Syntax" w:hAnsi="Syntax" w:cs="Syntax"/>
                <w:b/>
                <w:bCs/>
                <w:sz w:val="14"/>
                <w:szCs w:val="14"/>
                <w:lang w:val="en-US"/>
              </w:rPr>
              <w:t>015734712223</w:t>
            </w:r>
          </w:ins>
          <w:del w:id="25" w:author="Jason Hoffmann" w:date="2019-11-25T17:12:00Z">
            <w:r w:rsidR="000670E2" w:rsidDel="00522EF2">
              <w:rPr>
                <w:rFonts w:ascii="Syntax" w:hAnsi="Syntax" w:cs="Syntax"/>
                <w:b/>
                <w:bCs/>
                <w:sz w:val="14"/>
                <w:szCs w:val="14"/>
                <w:lang w:val="en-US"/>
              </w:rPr>
              <w:delText>Tel</w:delText>
            </w:r>
          </w:del>
          <w:r w:rsidR="000670E2">
            <w:rPr>
              <w:rFonts w:ascii="Syntax" w:hAnsi="Syntax" w:cs="Syntax"/>
              <w:b/>
              <w:bCs/>
              <w:sz w:val="14"/>
              <w:szCs w:val="14"/>
              <w:lang w:val="en-US"/>
            </w:rPr>
            <w:t xml:space="preserve"> </w:t>
          </w:r>
          <w:del w:id="26" w:author="Jason Hoffmann" w:date="2019-11-25T17:13:00Z">
            <w:r w:rsidR="000670E2" w:rsidRPr="00D45333" w:rsidDel="00522EF2">
              <w:rPr>
                <w:rFonts w:ascii="Syntax" w:hAnsi="Syntax" w:cs="Syntax"/>
                <w:b/>
                <w:bCs/>
                <w:color w:val="808080"/>
                <w:sz w:val="14"/>
                <w:szCs w:val="14"/>
                <w:lang w:val="en-US"/>
              </w:rPr>
              <w:delText>I</w:delText>
            </w:r>
            <w:r w:rsidR="000670E2" w:rsidDel="00522EF2">
              <w:rPr>
                <w:rFonts w:ascii="Syntax" w:hAnsi="Syntax" w:cs="Syntax"/>
                <w:b/>
                <w:bCs/>
                <w:sz w:val="14"/>
                <w:szCs w:val="14"/>
                <w:lang w:val="en-US"/>
              </w:rPr>
              <w:delText xml:space="preserve"> </w:delText>
            </w:r>
          </w:del>
          <w:del w:id="27" w:author="Jason Hoffmann" w:date="2019-11-25T17:12:00Z">
            <w:r w:rsidR="000670E2" w:rsidDel="00522EF2">
              <w:rPr>
                <w:rFonts w:ascii="Syntax" w:hAnsi="Syntax" w:cs="Syntax"/>
                <w:b/>
                <w:bCs/>
                <w:sz w:val="14"/>
                <w:szCs w:val="14"/>
                <w:lang w:val="en-US"/>
              </w:rPr>
              <w:delText>fax</w:delText>
            </w:r>
          </w:del>
        </w:p>
        <w:p w14:paraId="59D67983" w14:textId="77777777" w:rsidR="006C7634" w:rsidRPr="00D45333" w:rsidRDefault="00522EF2" w:rsidP="00D45333">
          <w:pPr>
            <w:pStyle w:val="Fuzeile"/>
            <w:spacing w:line="480" w:lineRule="auto"/>
            <w:ind w:right="175"/>
            <w:jc w:val="right"/>
            <w:rPr>
              <w:lang w:val="en-US"/>
            </w:rPr>
          </w:pPr>
          <w:ins w:id="28" w:author="Jason Hoffmann" w:date="2019-11-25T17:13:00Z">
            <w:r>
              <w:rPr>
                <w:rFonts w:ascii="Syntax" w:hAnsi="Syntax" w:cs="Syntax"/>
                <w:b/>
                <w:bCs/>
                <w:sz w:val="14"/>
                <w:szCs w:val="14"/>
                <w:lang w:val="en-US"/>
              </w:rPr>
              <w:t>DarkWolfCraft.net@gmail.com</w:t>
            </w:r>
          </w:ins>
          <w:del w:id="29" w:author="Jason Hoffmann" w:date="2019-11-25T17:13:00Z">
            <w:r w:rsidR="000670E2" w:rsidDel="00522EF2">
              <w:rPr>
                <w:rFonts w:ascii="Syntax" w:hAnsi="Syntax" w:cs="Syntax"/>
                <w:b/>
                <w:bCs/>
                <w:sz w:val="14"/>
                <w:szCs w:val="14"/>
                <w:lang w:val="en-US"/>
              </w:rPr>
              <w:delText>Email</w:delText>
            </w:r>
          </w:del>
          <w:r w:rsidR="000670E2">
            <w:rPr>
              <w:rFonts w:ascii="Syntax" w:hAnsi="Syntax" w:cs="Syntax"/>
              <w:b/>
              <w:bCs/>
              <w:sz w:val="14"/>
              <w:szCs w:val="14"/>
              <w:lang w:val="en-US"/>
            </w:rPr>
            <w:t xml:space="preserve"> </w:t>
          </w:r>
          <w:r w:rsidR="000670E2" w:rsidRPr="00D45333">
            <w:rPr>
              <w:rFonts w:ascii="Syntax" w:hAnsi="Syntax" w:cs="Syntax"/>
              <w:b/>
              <w:bCs/>
              <w:color w:val="808080"/>
              <w:sz w:val="14"/>
              <w:szCs w:val="14"/>
              <w:lang w:val="en-US"/>
            </w:rPr>
            <w:t>I</w:t>
          </w:r>
          <w:ins w:id="30" w:author="Jason Hoffmann" w:date="2019-11-25T17:14:00Z">
            <w:r>
              <w:rPr>
                <w:rFonts w:ascii="Syntax" w:hAnsi="Syntax" w:cs="Syntax"/>
                <w:b/>
                <w:bCs/>
                <w:color w:val="808080"/>
                <w:sz w:val="14"/>
                <w:szCs w:val="14"/>
                <w:lang w:val="en-US"/>
              </w:rPr>
              <w:t xml:space="preserve"> </w:t>
            </w:r>
          </w:ins>
          <w:del w:id="31" w:author="Jason Hoffmann" w:date="2019-11-25T17:14:00Z">
            <w:r w:rsidR="000670E2" w:rsidRPr="00522EF2" w:rsidDel="00522EF2">
              <w:rPr>
                <w:rFonts w:ascii="Syntax" w:hAnsi="Syntax" w:cs="Syntax"/>
                <w:b/>
                <w:bCs/>
                <w:sz w:val="14"/>
                <w:szCs w:val="14"/>
                <w:lang w:val="en-US"/>
                <w:rPrChange w:id="32" w:author="Jason Hoffmann" w:date="2019-11-25T17:14:00Z">
                  <w:rPr>
                    <w:rFonts w:ascii="Syntax" w:hAnsi="Syntax" w:cs="Syntax"/>
                    <w:b/>
                    <w:bCs/>
                    <w:color w:val="808080"/>
                    <w:sz w:val="14"/>
                    <w:szCs w:val="14"/>
                    <w:lang w:val="en-US"/>
                  </w:rPr>
                </w:rPrChange>
              </w:rPr>
              <w:delText xml:space="preserve"> </w:delText>
            </w:r>
          </w:del>
          <w:ins w:id="33" w:author="Jason Hoffmann" w:date="2019-11-25T17:13:00Z">
            <w:r w:rsidRPr="00522EF2">
              <w:rPr>
                <w:rFonts w:ascii="Syntax" w:hAnsi="Syntax" w:cs="Syntax"/>
                <w:b/>
                <w:bCs/>
                <w:sz w:val="14"/>
                <w:szCs w:val="14"/>
                <w:lang w:val="en-US"/>
                <w:rPrChange w:id="34" w:author="Jason Hoffmann" w:date="2019-11-25T17:14:00Z">
                  <w:rPr>
                    <w:rFonts w:ascii="Syntax" w:hAnsi="Syntax" w:cs="Syntax"/>
                    <w:b/>
                    <w:bCs/>
                    <w:color w:val="808080"/>
                    <w:sz w:val="14"/>
                    <w:szCs w:val="14"/>
                    <w:lang w:val="en-US"/>
                  </w:rPr>
                </w:rPrChange>
              </w:rPr>
              <w:t>DarkWolfCraft.net</w:t>
            </w:r>
          </w:ins>
          <w:del w:id="35" w:author="Jason Hoffmann" w:date="2019-11-25T17:13:00Z">
            <w:r w:rsidR="000670E2" w:rsidDel="00522EF2">
              <w:rPr>
                <w:rFonts w:ascii="Syntax" w:hAnsi="Syntax" w:cs="Syntax"/>
                <w:b/>
                <w:bCs/>
                <w:color w:val="808080"/>
                <w:sz w:val="14"/>
                <w:szCs w:val="14"/>
                <w:lang w:val="en-US"/>
              </w:rPr>
              <w:delText>Webside</w:delText>
            </w:r>
          </w:del>
        </w:p>
      </w:tc>
      <w:tc>
        <w:tcPr>
          <w:tcW w:w="3331" w:type="dxa"/>
          <w:tcBorders>
            <w:left w:val="single" w:sz="4" w:space="0" w:color="auto"/>
          </w:tcBorders>
          <w:vAlign w:val="center"/>
          <w:tcPrChange w:id="36" w:author="Jason Hoffmann" w:date="2019-11-25T17:18:00Z">
            <w:tcPr>
              <w:tcW w:w="3260" w:type="dxa"/>
              <w:tcBorders>
                <w:left w:val="single" w:sz="4" w:space="0" w:color="auto"/>
              </w:tcBorders>
              <w:vAlign w:val="center"/>
            </w:tcPr>
          </w:tcPrChange>
        </w:tcPr>
        <w:p w14:paraId="14006FD5" w14:textId="0342D9CC" w:rsidR="006C7634" w:rsidRPr="00D45333" w:rsidRDefault="00522EF2">
          <w:pPr>
            <w:jc w:val="center"/>
            <w:rPr>
              <w:rFonts w:ascii="Syntax" w:hAnsi="Syntax"/>
              <w:sz w:val="27"/>
              <w:szCs w:val="27"/>
              <w:lang w:val="en-US"/>
            </w:rPr>
            <w:pPrChange w:id="37" w:author="Jason Hoffmann" w:date="2019-11-25T17:18:00Z">
              <w:pPr>
                <w:jc w:val="right"/>
              </w:pPr>
            </w:pPrChange>
          </w:pPr>
          <w:ins w:id="38" w:author="Jason Hoffmann" w:date="2019-11-25T17:18:00Z">
            <w:r w:rsidRPr="006F1CD0">
              <w:rPr>
                <w:lang w:val="en-US"/>
              </w:rPr>
              <w:t xml:space="preserve">            </w:t>
            </w:r>
          </w:ins>
          <w:ins w:id="39" w:author="Jason Hoffmann" w:date="2019-11-25T17:17:00Z">
            <w:r w:rsidR="00986156">
              <w:rPr>
                <w:noProof/>
              </w:rPr>
              <w:drawing>
                <wp:inline distT="0" distB="0" distL="0" distR="0" wp14:anchorId="6D1137DF" wp14:editId="48994CBD">
                  <wp:extent cx="946150" cy="946150"/>
                  <wp:effectExtent l="0" t="0" r="0" b="0"/>
                  <wp:docPr id="2" name="Bild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6150" cy="946150"/>
                          </a:xfrm>
                          <a:prstGeom prst="rect">
                            <a:avLst/>
                          </a:prstGeom>
                          <a:noFill/>
                          <a:ln>
                            <a:noFill/>
                          </a:ln>
                        </pic:spPr>
                      </pic:pic>
                    </a:graphicData>
                  </a:graphic>
                </wp:inline>
              </w:drawing>
            </w:r>
          </w:ins>
        </w:p>
      </w:tc>
    </w:tr>
  </w:tbl>
  <w:p w14:paraId="730CBA1D" w14:textId="77777777" w:rsidR="006C7634" w:rsidRDefault="00986156" w:rsidP="009F7323">
    <w:pPr>
      <w:pStyle w:val="Fuzeile"/>
    </w:pPr>
    <w:r>
      <w:rPr>
        <w:noProof/>
      </w:rPr>
      <mc:AlternateContent>
        <mc:Choice Requires="wps">
          <w:drawing>
            <wp:anchor distT="45720" distB="45720" distL="114300" distR="114300" simplePos="0" relativeHeight="251665408" behindDoc="0" locked="0" layoutInCell="1" allowOverlap="1" wp14:anchorId="3C21C9B3" wp14:editId="7743A619">
              <wp:simplePos x="0" y="0"/>
              <wp:positionH relativeFrom="column">
                <wp:posOffset>-66675</wp:posOffset>
              </wp:positionH>
              <wp:positionV relativeFrom="paragraph">
                <wp:posOffset>-1156335</wp:posOffset>
              </wp:positionV>
              <wp:extent cx="1663065" cy="248920"/>
              <wp:effectExtent l="0" t="0" r="0" b="0"/>
              <wp:wrapSquare wrapText="bothSides"/>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248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4B8E7" w14:textId="77777777" w:rsidR="0052277D" w:rsidRPr="0052277D" w:rsidRDefault="0052277D">
                          <w:pPr>
                            <w:rPr>
                              <w:rFonts w:ascii="Arial" w:hAnsi="Arial" w:cs="Arial"/>
                              <w:color w:val="333333"/>
                              <w:sz w:val="16"/>
                              <w:szCs w:val="16"/>
                            </w:rPr>
                          </w:pPr>
                          <w:r w:rsidRPr="0052277D">
                            <w:rPr>
                              <w:rFonts w:ascii="Arial" w:hAnsi="Arial" w:cs="Arial"/>
                              <w:color w:val="333333"/>
                              <w:sz w:val="16"/>
                              <w:szCs w:val="16"/>
                            </w:rPr>
                            <w:t>Creator | Jason Hoffmann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21C9B3" id="_x0000_t202" coordsize="21600,21600" o:spt="202" path="m,l,21600r21600,l21600,xe">
              <v:stroke joinstyle="miter"/>
              <v:path gradientshapeok="t" o:connecttype="rect"/>
            </v:shapetype>
            <v:shape id="Textfeld 2" o:spid="_x0000_s1029" type="#_x0000_t202" style="position:absolute;margin-left:-5.25pt;margin-top:-91.05pt;width:130.95pt;height:19.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" stroked="f">
              <v:textbox>
                <w:txbxContent>
                  <w:p w14:paraId="45C4B8E7" w14:textId="77777777" w:rsidR="0052277D" w:rsidRPr="0052277D" w:rsidRDefault="0052277D">
                    <w:pPr>
                      <w:rPr>
                        <w:rFonts w:ascii="Arial" w:hAnsi="Arial" w:cs="Arial"/>
                        <w:color w:val="333333"/>
                        <w:sz w:val="16"/>
                        <w:szCs w:val="16"/>
                      </w:rPr>
                    </w:pPr>
                    <w:r w:rsidRPr="0052277D">
                      <w:rPr>
                        <w:rFonts w:ascii="Arial" w:hAnsi="Arial" w:cs="Arial"/>
                        <w:color w:val="333333"/>
                        <w:sz w:val="16"/>
                        <w:szCs w:val="16"/>
                      </w:rPr>
                      <w:t>Creator | Jason Hoffmann</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4" w:type="dxa"/>
      <w:tblLook w:val="01E0" w:firstRow="1" w:lastRow="1" w:firstColumn="1" w:lastColumn="1" w:noHBand="0" w:noVBand="0"/>
    </w:tblPr>
    <w:tblGrid>
      <w:gridCol w:w="1384"/>
      <w:gridCol w:w="5670"/>
      <w:gridCol w:w="3260"/>
    </w:tblGrid>
    <w:tr w:rsidR="006C7634" w14:paraId="0AD61938" w14:textId="77777777" w:rsidTr="00D45333">
      <w:trPr>
        <w:trHeight w:val="1422"/>
      </w:trPr>
      <w:tc>
        <w:tcPr>
          <w:tcW w:w="1384" w:type="dxa"/>
        </w:tcPr>
        <w:p w14:paraId="254A1BD9" w14:textId="77777777" w:rsidR="006C7634" w:rsidRPr="00D45333" w:rsidRDefault="006C7634" w:rsidP="00D45333">
          <w:pPr>
            <w:autoSpaceDE w:val="0"/>
            <w:autoSpaceDN w:val="0"/>
            <w:adjustRightInd w:val="0"/>
            <w:spacing w:line="480" w:lineRule="auto"/>
            <w:ind w:right="175"/>
            <w:jc w:val="right"/>
            <w:rPr>
              <w:rFonts w:ascii="Syntax" w:hAnsi="Syntax" w:cs="Syntax"/>
              <w:b/>
              <w:bCs/>
              <w:sz w:val="14"/>
              <w:szCs w:val="14"/>
            </w:rPr>
          </w:pPr>
        </w:p>
      </w:tc>
      <w:tc>
        <w:tcPr>
          <w:tcW w:w="5670" w:type="dxa"/>
          <w:tcBorders>
            <w:left w:val="nil"/>
            <w:right w:val="single" w:sz="4" w:space="0" w:color="auto"/>
          </w:tcBorders>
          <w:vAlign w:val="center"/>
        </w:tcPr>
        <w:p w14:paraId="271B2415" w14:textId="77777777" w:rsidR="006C7634" w:rsidRPr="00D45333" w:rsidRDefault="006C7634" w:rsidP="00D45333">
          <w:pPr>
            <w:autoSpaceDE w:val="0"/>
            <w:autoSpaceDN w:val="0"/>
            <w:adjustRightInd w:val="0"/>
            <w:spacing w:line="480" w:lineRule="auto"/>
            <w:ind w:right="175"/>
            <w:jc w:val="right"/>
            <w:rPr>
              <w:rFonts w:ascii="Syntax" w:hAnsi="Syntax" w:cs="Syntax"/>
              <w:b/>
              <w:bCs/>
              <w:sz w:val="14"/>
              <w:szCs w:val="14"/>
            </w:rPr>
          </w:pPr>
          <w:r w:rsidRPr="00D45333">
            <w:rPr>
              <w:rFonts w:ascii="Syntax" w:hAnsi="Syntax" w:cs="Syntax"/>
              <w:b/>
              <w:bCs/>
              <w:sz w:val="14"/>
              <w:szCs w:val="14"/>
            </w:rPr>
            <w:t xml:space="preserve">E. Zoller GmbH &amp; Co. KG </w:t>
          </w:r>
          <w:r w:rsidRPr="00D45333">
            <w:rPr>
              <w:rFonts w:ascii="Syntax" w:hAnsi="Syntax" w:cs="Syntax"/>
              <w:b/>
              <w:bCs/>
              <w:color w:val="808080"/>
              <w:sz w:val="14"/>
              <w:szCs w:val="14"/>
            </w:rPr>
            <w:t>I</w:t>
          </w:r>
          <w:r w:rsidRPr="00D45333">
            <w:rPr>
              <w:rFonts w:ascii="Syntax" w:hAnsi="Syntax" w:cs="Syntax"/>
              <w:b/>
              <w:bCs/>
              <w:sz w:val="14"/>
              <w:szCs w:val="14"/>
            </w:rPr>
            <w:t xml:space="preserve"> Einstell- und Messgeräte</w:t>
          </w:r>
        </w:p>
        <w:p w14:paraId="574401B5" w14:textId="77777777" w:rsidR="006C7634" w:rsidRPr="00D45333" w:rsidRDefault="006C7634" w:rsidP="00D45333">
          <w:pPr>
            <w:autoSpaceDE w:val="0"/>
            <w:autoSpaceDN w:val="0"/>
            <w:adjustRightInd w:val="0"/>
            <w:spacing w:line="480" w:lineRule="auto"/>
            <w:ind w:right="175"/>
            <w:jc w:val="right"/>
            <w:rPr>
              <w:rFonts w:ascii="Syntax" w:hAnsi="Syntax" w:cs="Syntax"/>
              <w:b/>
              <w:bCs/>
              <w:sz w:val="14"/>
              <w:szCs w:val="14"/>
            </w:rPr>
          </w:pPr>
          <w:r w:rsidRPr="00D45333">
            <w:rPr>
              <w:rFonts w:ascii="Syntax" w:hAnsi="Syntax" w:cs="Syntax"/>
              <w:b/>
              <w:bCs/>
              <w:sz w:val="14"/>
              <w:szCs w:val="14"/>
            </w:rPr>
            <w:t xml:space="preserve">Gottlieb-Daimler-Straße 19 </w:t>
          </w:r>
          <w:r w:rsidRPr="00D45333">
            <w:rPr>
              <w:rFonts w:ascii="Syntax" w:hAnsi="Syntax" w:cs="Syntax"/>
              <w:b/>
              <w:bCs/>
              <w:color w:val="808080"/>
              <w:sz w:val="14"/>
              <w:szCs w:val="14"/>
            </w:rPr>
            <w:t>I</w:t>
          </w:r>
          <w:r w:rsidRPr="00D45333">
            <w:rPr>
              <w:rFonts w:ascii="Syntax" w:hAnsi="Syntax" w:cs="Syntax"/>
              <w:b/>
              <w:bCs/>
              <w:sz w:val="14"/>
              <w:szCs w:val="14"/>
            </w:rPr>
            <w:t xml:space="preserve"> D-74385 Pleidelsheim</w:t>
          </w:r>
        </w:p>
        <w:p w14:paraId="670272EA" w14:textId="77777777" w:rsidR="006C7634" w:rsidRPr="00D45333" w:rsidRDefault="006C7634" w:rsidP="00D45333">
          <w:pPr>
            <w:tabs>
              <w:tab w:val="left" w:pos="6680"/>
            </w:tabs>
            <w:autoSpaceDE w:val="0"/>
            <w:autoSpaceDN w:val="0"/>
            <w:adjustRightInd w:val="0"/>
            <w:spacing w:line="480" w:lineRule="auto"/>
            <w:ind w:right="175"/>
            <w:jc w:val="right"/>
            <w:rPr>
              <w:rFonts w:ascii="Syntax" w:hAnsi="Syntax" w:cs="Syntax"/>
              <w:b/>
              <w:bCs/>
              <w:sz w:val="14"/>
              <w:szCs w:val="14"/>
              <w:lang w:val="en-US"/>
            </w:rPr>
          </w:pPr>
          <w:r w:rsidRPr="00D45333">
            <w:rPr>
              <w:rFonts w:ascii="Syntax" w:hAnsi="Syntax" w:cs="Syntax"/>
              <w:b/>
              <w:bCs/>
              <w:sz w:val="14"/>
              <w:szCs w:val="14"/>
              <w:lang w:val="en-US"/>
            </w:rPr>
            <w:t xml:space="preserve">Tel. +49 7144 8970-0 </w:t>
          </w:r>
          <w:r w:rsidRPr="00D45333">
            <w:rPr>
              <w:rFonts w:ascii="Syntax" w:hAnsi="Syntax" w:cs="Syntax"/>
              <w:b/>
              <w:bCs/>
              <w:color w:val="808080"/>
              <w:sz w:val="14"/>
              <w:szCs w:val="14"/>
              <w:lang w:val="en-US"/>
            </w:rPr>
            <w:t>I</w:t>
          </w:r>
          <w:r w:rsidRPr="00D45333">
            <w:rPr>
              <w:rFonts w:ascii="Syntax" w:hAnsi="Syntax" w:cs="Syntax"/>
              <w:b/>
              <w:bCs/>
              <w:sz w:val="14"/>
              <w:szCs w:val="14"/>
              <w:lang w:val="en-US"/>
            </w:rPr>
            <w:t xml:space="preserve"> Fax +49 7144 8060807</w:t>
          </w:r>
        </w:p>
        <w:p w14:paraId="63FF6601" w14:textId="77777777" w:rsidR="006C7634" w:rsidRPr="00D45333" w:rsidRDefault="006C7634" w:rsidP="00D45333">
          <w:pPr>
            <w:pStyle w:val="Fuzeile"/>
            <w:spacing w:line="480" w:lineRule="auto"/>
            <w:ind w:right="175"/>
            <w:jc w:val="right"/>
            <w:rPr>
              <w:lang w:val="en-US"/>
            </w:rPr>
          </w:pPr>
          <w:r w:rsidRPr="00D45333">
            <w:rPr>
              <w:rFonts w:ascii="Syntax" w:hAnsi="Syntax" w:cs="Syntax"/>
              <w:b/>
              <w:bCs/>
              <w:sz w:val="14"/>
              <w:szCs w:val="14"/>
              <w:lang w:val="en-US"/>
            </w:rPr>
            <w:t xml:space="preserve">post@zoller.info </w:t>
          </w:r>
          <w:r w:rsidRPr="00D45333">
            <w:rPr>
              <w:rFonts w:ascii="Syntax" w:hAnsi="Syntax" w:cs="Syntax"/>
              <w:b/>
              <w:bCs/>
              <w:color w:val="808080"/>
              <w:sz w:val="14"/>
              <w:szCs w:val="14"/>
              <w:lang w:val="en-US"/>
            </w:rPr>
            <w:t>I</w:t>
          </w:r>
          <w:r w:rsidRPr="00D45333">
            <w:rPr>
              <w:rFonts w:ascii="Syntax" w:hAnsi="Syntax" w:cs="Syntax"/>
              <w:b/>
              <w:bCs/>
              <w:sz w:val="14"/>
              <w:szCs w:val="14"/>
              <w:lang w:val="en-US"/>
            </w:rPr>
            <w:t xml:space="preserve"> www.zoller.info</w:t>
          </w:r>
        </w:p>
      </w:tc>
      <w:tc>
        <w:tcPr>
          <w:tcW w:w="3260" w:type="dxa"/>
          <w:tcBorders>
            <w:left w:val="single" w:sz="4" w:space="0" w:color="auto"/>
          </w:tcBorders>
          <w:vAlign w:val="center"/>
        </w:tcPr>
        <w:p w14:paraId="57F91CE3" w14:textId="77777777" w:rsidR="006C7634" w:rsidRPr="00D45333" w:rsidRDefault="00986156" w:rsidP="00D45333">
          <w:pPr>
            <w:jc w:val="right"/>
            <w:rPr>
              <w:rFonts w:ascii="Syntax" w:hAnsi="Syntax"/>
              <w:sz w:val="27"/>
              <w:szCs w:val="27"/>
              <w:lang w:val="en-US"/>
            </w:rPr>
          </w:pPr>
          <w:r>
            <w:rPr>
              <w:noProof/>
            </w:rPr>
            <w:drawing>
              <wp:inline distT="0" distB="0" distL="0" distR="0" wp14:anchorId="3392D40C" wp14:editId="22DDA9D4">
                <wp:extent cx="1450340" cy="646430"/>
                <wp:effectExtent l="0" t="0" r="0" b="0"/>
                <wp:docPr id="4" name="Bild 4" descr="Logo 31x13-4c K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31x13-4c Ko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340" cy="646430"/>
                        </a:xfrm>
                        <a:prstGeom prst="rect">
                          <a:avLst/>
                        </a:prstGeom>
                        <a:noFill/>
                        <a:ln>
                          <a:noFill/>
                        </a:ln>
                      </pic:spPr>
                    </pic:pic>
                  </a:graphicData>
                </a:graphic>
              </wp:inline>
            </w:drawing>
          </w:r>
        </w:p>
      </w:tc>
    </w:tr>
  </w:tbl>
  <w:p w14:paraId="52922A45" w14:textId="77777777" w:rsidR="006C7634" w:rsidRDefault="006C76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37E46" w14:textId="77777777" w:rsidR="00790062" w:rsidRDefault="00790062">
      <w:r>
        <w:separator/>
      </w:r>
    </w:p>
  </w:footnote>
  <w:footnote w:type="continuationSeparator" w:id="0">
    <w:p w14:paraId="134C3238" w14:textId="77777777" w:rsidR="00790062" w:rsidRDefault="00790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1A69B" w14:textId="77777777" w:rsidR="006C7634" w:rsidRDefault="000770E6">
    <w:pPr>
      <w:pStyle w:val="Kopfzeile"/>
    </w:pPr>
    <w:r>
      <w:rPr>
        <w:noProof/>
      </w:rPr>
      <mc:AlternateContent>
        <mc:Choice Requires="wps">
          <w:drawing>
            <wp:anchor distT="0" distB="0" distL="114300" distR="114300" simplePos="0" relativeHeight="251663360" behindDoc="0" locked="0" layoutInCell="0" allowOverlap="1" wp14:anchorId="7EFF84CE" wp14:editId="2B96C9C0">
              <wp:simplePos x="0" y="0"/>
              <wp:positionH relativeFrom="column">
                <wp:posOffset>-807872</wp:posOffset>
              </wp:positionH>
              <wp:positionV relativeFrom="paragraph">
                <wp:posOffset>1845971</wp:posOffset>
              </wp:positionV>
              <wp:extent cx="7648422" cy="95098"/>
              <wp:effectExtent l="0" t="0" r="10160" b="38735"/>
              <wp:wrapNone/>
              <wp:docPr id="23"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8422" cy="95098"/>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F5B08" id="Rectangle 168" o:spid="_x0000_s1026" style="position:absolute;margin-left:-63.6pt;margin-top:145.35pt;width:602.2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" o:allowincell="f" fillcolor="#a5a5a5" stroked="f" strokecolor="#f2f2f2" strokeweight="3pt">
              <v:shadow on="t" color="#525252" opacity=".5" offset="1pt"/>
            </v:rect>
          </w:pict>
        </mc:Fallback>
      </mc:AlternateContent>
    </w:r>
    <w:r w:rsidR="00EA1A14">
      <w:rPr>
        <w:noProof/>
      </w:rPr>
      <mc:AlternateContent>
        <mc:Choice Requires="wps">
          <w:drawing>
            <wp:anchor distT="0" distB="0" distL="114300" distR="114300" simplePos="0" relativeHeight="251664384" behindDoc="0" locked="0" layoutInCell="1" allowOverlap="1" wp14:anchorId="52C6886A" wp14:editId="256C3728">
              <wp:simplePos x="0" y="0"/>
              <wp:positionH relativeFrom="page">
                <wp:posOffset>5122174</wp:posOffset>
              </wp:positionH>
              <wp:positionV relativeFrom="paragraph">
                <wp:posOffset>1311910</wp:posOffset>
              </wp:positionV>
              <wp:extent cx="2433056" cy="537689"/>
              <wp:effectExtent l="0" t="0" r="5715" b="0"/>
              <wp:wrapNone/>
              <wp:docPr id="24"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056" cy="537689"/>
                      </a:xfrm>
                      <a:prstGeom prst="rect">
                        <a:avLst/>
                      </a:prstGeom>
                      <a:solidFill>
                        <a:srgbClr val="14A5E6"/>
                      </a:solidFill>
                      <a:ln>
                        <a:noFill/>
                      </a:ln>
                      <a:effectLst/>
                      <a:extLst>
                        <a:ext uri="{91240B29-F687-4F45-9708-019B960494DF}">
                          <a14:hiddenLine xmlns:a14="http://schemas.microsoft.com/office/drawing/2010/main" w="9525">
                            <a:solidFill>
                              <a:srgbClr val="808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3C61EE" id="Rectangle 170" o:spid="_x0000_s1026" style="position:absolute;margin-left:403.3pt;margin-top:103.3pt;width:191.6pt;height:42.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" fillcolor="#14a5e6" stroked="f" strokecolor="gray">
              <w10:wrap anchorx="page"/>
            </v:rect>
          </w:pict>
        </mc:Fallback>
      </mc:AlternateContent>
    </w:r>
    <w:r w:rsidR="00986156">
      <w:rPr>
        <w:noProof/>
      </w:rPr>
      <mc:AlternateContent>
        <mc:Choice Requires="wps">
          <w:drawing>
            <wp:anchor distT="0" distB="0" distL="114300" distR="114300" simplePos="0" relativeHeight="251650048" behindDoc="1" locked="0" layoutInCell="0" allowOverlap="1" wp14:anchorId="438CBB8B" wp14:editId="09039E50">
              <wp:simplePos x="0" y="0"/>
              <wp:positionH relativeFrom="column">
                <wp:posOffset>-942340</wp:posOffset>
              </wp:positionH>
              <wp:positionV relativeFrom="paragraph">
                <wp:posOffset>-180340</wp:posOffset>
              </wp:positionV>
              <wp:extent cx="7772400" cy="1511935"/>
              <wp:effectExtent l="0" t="0" r="0" b="0"/>
              <wp:wrapNone/>
              <wp:docPr id="25"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11935"/>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3A639" id="Rectangle 123" o:spid="_x0000_s1026" style="position:absolute;margin-left:-74.2pt;margin-top:-14.2pt;width:612pt;height:11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" o:allowincell="f" fillcolor="#404040" stroked="f"/>
          </w:pict>
        </mc:Fallback>
      </mc:AlternateContent>
    </w:r>
    <w:r w:rsidR="00986156">
      <w:rPr>
        <w:noProof/>
      </w:rPr>
      <mc:AlternateContent>
        <mc:Choice Requires="wpg">
          <w:drawing>
            <wp:anchor distT="0" distB="0" distL="114300" distR="114300" simplePos="0" relativeHeight="251662336" behindDoc="0" locked="0" layoutInCell="1" allowOverlap="1" wp14:anchorId="6ADD1C3B" wp14:editId="3F90F3FA">
              <wp:simplePos x="0" y="0"/>
              <wp:positionH relativeFrom="column">
                <wp:posOffset>-11430</wp:posOffset>
              </wp:positionH>
              <wp:positionV relativeFrom="paragraph">
                <wp:posOffset>997585</wp:posOffset>
              </wp:positionV>
              <wp:extent cx="4294505" cy="679450"/>
              <wp:effectExtent l="0" t="0" r="0" b="0"/>
              <wp:wrapNone/>
              <wp:docPr id="20"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4505" cy="679450"/>
                        <a:chOff x="1161" y="1913"/>
                        <a:chExt cx="6763" cy="1070"/>
                      </a:xfrm>
                    </wpg:grpSpPr>
                    <wps:wsp>
                      <wps:cNvPr id="21" name="Rectangle 163"/>
                      <wps:cNvSpPr>
                        <a:spLocks noChangeArrowheads="1"/>
                      </wps:cNvSpPr>
                      <wps:spPr bwMode="auto">
                        <a:xfrm>
                          <a:off x="2313" y="1913"/>
                          <a:ext cx="5611"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63CC3" w14:textId="59BCB4F6" w:rsidR="000670E2" w:rsidRPr="00985462" w:rsidRDefault="001506C4" w:rsidP="001E75E0">
                            <w:pPr>
                              <w:pStyle w:val="Datenblattberschrift1"/>
                              <w:rPr>
                                <w:color w:val="FFFFFF"/>
                              </w:rPr>
                            </w:pPr>
                            <w:proofErr w:type="gramStart"/>
                            <w:r>
                              <w:rPr>
                                <w:color w:val="FFFFFF"/>
                              </w:rPr>
                              <w:t xml:space="preserve">DarkWolfCraft.net  </w:t>
                            </w:r>
                            <w:proofErr w:type="spellStart"/>
                            <w:r>
                              <w:rPr>
                                <w:color w:val="FFFFFF"/>
                              </w:rPr>
                              <w:t>DWC</w:t>
                            </w:r>
                            <w:proofErr w:type="gramEnd"/>
                            <w:r>
                              <w:rPr>
                                <w:color w:val="FFFFFF"/>
                              </w:rPr>
                              <w:t>_VoiceAssistent</w:t>
                            </w:r>
                            <w:proofErr w:type="spellEnd"/>
                          </w:p>
                          <w:p w14:paraId="0B75D205" w14:textId="77777777" w:rsidR="006C7634" w:rsidRPr="00985462" w:rsidRDefault="006C7634" w:rsidP="001E75E0">
                            <w:pPr>
                              <w:pStyle w:val="Datenblattberschrift1"/>
                              <w:rPr>
                                <w:color w:val="FFFFFF"/>
                              </w:rPr>
                            </w:pPr>
                          </w:p>
                        </w:txbxContent>
                      </wps:txbx>
                      <wps:bodyPr rot="0" vert="horz" wrap="square" lIns="91440" tIns="45720" rIns="91440" bIns="45720" anchor="t" anchorCtr="0" upright="1">
                        <a:noAutofit/>
                      </wps:bodyPr>
                    </wps:wsp>
                    <wps:wsp>
                      <wps:cNvPr id="22" name="Rectangle 164"/>
                      <wps:cNvSpPr>
                        <a:spLocks noChangeArrowheads="1"/>
                      </wps:cNvSpPr>
                      <wps:spPr bwMode="auto">
                        <a:xfrm>
                          <a:off x="1161" y="2300"/>
                          <a:ext cx="6763" cy="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97B92BC" w14:textId="6E0EA041" w:rsidR="006C7634" w:rsidRPr="00985462" w:rsidRDefault="001506C4" w:rsidP="004C1407">
                            <w:pPr>
                              <w:pStyle w:val="Datenblattberschrift2"/>
                              <w:rPr>
                                <w:color w:val="FFFFFF"/>
                              </w:rPr>
                            </w:pPr>
                            <w:proofErr w:type="spellStart"/>
                            <w:r>
                              <w:rPr>
                                <w:color w:val="FFFFFF"/>
                              </w:rPr>
                              <w:t>AGB‘s</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DD1C3B" id="Group 162" o:spid="_x0000_s1026" style="position:absolute;margin-left:-.9pt;margin-top:78.55pt;width:338.15pt;height:53.5pt;z-index:251662336" coordorigin="1161,1913" coordsize="6763,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">
              <v:rect id="Rectangle 163" o:spid="_x0000_s1027" style="position:absolute;left:2313;top:1913;width:5611;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v:textbox>
                  <w:txbxContent>
                    <w:p w14:paraId="33A63CC3" w14:textId="59BCB4F6" w:rsidR="000670E2" w:rsidRPr="00985462" w:rsidRDefault="001506C4" w:rsidP="001E75E0">
                      <w:pPr>
                        <w:pStyle w:val="Datenblattberschrift1"/>
                        <w:rPr>
                          <w:color w:val="FFFFFF"/>
                        </w:rPr>
                      </w:pPr>
                      <w:proofErr w:type="gramStart"/>
                      <w:r>
                        <w:rPr>
                          <w:color w:val="FFFFFF"/>
                        </w:rPr>
                        <w:t xml:space="preserve">DarkWolfCraft.net  </w:t>
                      </w:r>
                      <w:proofErr w:type="spellStart"/>
                      <w:r>
                        <w:rPr>
                          <w:color w:val="FFFFFF"/>
                        </w:rPr>
                        <w:t>DWC</w:t>
                      </w:r>
                      <w:proofErr w:type="gramEnd"/>
                      <w:r>
                        <w:rPr>
                          <w:color w:val="FFFFFF"/>
                        </w:rPr>
                        <w:t>_VoiceAssistent</w:t>
                      </w:r>
                      <w:proofErr w:type="spellEnd"/>
                    </w:p>
                    <w:p w14:paraId="0B75D205" w14:textId="77777777" w:rsidR="006C7634" w:rsidRPr="00985462" w:rsidRDefault="006C7634" w:rsidP="001E75E0">
                      <w:pPr>
                        <w:pStyle w:val="Datenblattberschrift1"/>
                        <w:rPr>
                          <w:color w:val="FFFFFF"/>
                        </w:rPr>
                      </w:pPr>
                    </w:p>
                  </w:txbxContent>
                </v:textbox>
              </v:rect>
              <v:rect id="Rectangle 164" o:spid="_x0000_s1028" style="position:absolute;left:1161;top:2300;width:6763;height: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" filled="f" stroked="f" strokeweight="0">
                <v:textbox>
                  <w:txbxContent>
                    <w:p w14:paraId="297B92BC" w14:textId="6E0EA041" w:rsidR="006C7634" w:rsidRPr="00985462" w:rsidRDefault="001506C4" w:rsidP="004C1407">
                      <w:pPr>
                        <w:pStyle w:val="Datenblattberschrift2"/>
                        <w:rPr>
                          <w:color w:val="FFFFFF"/>
                        </w:rPr>
                      </w:pPr>
                      <w:proofErr w:type="spellStart"/>
                      <w:r>
                        <w:rPr>
                          <w:color w:val="FFFFFF"/>
                        </w:rPr>
                        <w:t>AGB‘s</w:t>
                      </w:r>
                      <w:proofErr w:type="spellEnd"/>
                    </w:p>
                  </w:txbxContent>
                </v:textbox>
              </v:rect>
            </v:group>
          </w:pict>
        </mc:Fallback>
      </mc:AlternateContent>
    </w:r>
    <w:r w:rsidR="00986156">
      <w:rPr>
        <w:noProof/>
      </w:rPr>
      <mc:AlternateContent>
        <mc:Choice Requires="wps">
          <w:drawing>
            <wp:anchor distT="0" distB="0" distL="114300" distR="114300" simplePos="0" relativeHeight="251653120" behindDoc="0" locked="0" layoutInCell="1" allowOverlap="1" wp14:anchorId="36EC9111" wp14:editId="2C860B73">
              <wp:simplePos x="0" y="0"/>
              <wp:positionH relativeFrom="column">
                <wp:posOffset>-97155</wp:posOffset>
              </wp:positionH>
              <wp:positionV relativeFrom="paragraph">
                <wp:posOffset>9094470</wp:posOffset>
              </wp:positionV>
              <wp:extent cx="6629400" cy="0"/>
              <wp:effectExtent l="0" t="0" r="0" b="0"/>
              <wp:wrapNone/>
              <wp:docPr id="19"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5875">
                        <a:solidFill>
                          <a:srgbClr val="BBBDBE"/>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F211AE" id="Line 14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16.1pt" to="514.35pt,7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" strokecolor="#bbbdbe" strokeweight="1.25pt"/>
          </w:pict>
        </mc:Fallback>
      </mc:AlternateContent>
    </w:r>
    <w:r w:rsidR="00986156">
      <w:rPr>
        <w:noProof/>
      </w:rPr>
      <mc:AlternateContent>
        <mc:Choice Requires="wpg">
          <w:drawing>
            <wp:anchor distT="0" distB="0" distL="114300" distR="114300" simplePos="0" relativeHeight="251652096" behindDoc="0" locked="0" layoutInCell="1" allowOverlap="1" wp14:anchorId="2D71FF30" wp14:editId="0957A810">
              <wp:simplePos x="0" y="0"/>
              <wp:positionH relativeFrom="column">
                <wp:posOffset>-720090</wp:posOffset>
              </wp:positionH>
              <wp:positionV relativeFrom="paragraph">
                <wp:posOffset>799465</wp:posOffset>
              </wp:positionV>
              <wp:extent cx="5111750" cy="1043940"/>
              <wp:effectExtent l="0" t="0" r="0" b="0"/>
              <wp:wrapNone/>
              <wp:docPr id="16"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1750" cy="1043940"/>
                        <a:chOff x="-99" y="1264"/>
                        <a:chExt cx="7870" cy="5580"/>
                      </a:xfrm>
                    </wpg:grpSpPr>
                    <wps:wsp>
                      <wps:cNvPr id="17" name="Line 145"/>
                      <wps:cNvCnPr>
                        <a:cxnSpLocks noChangeShapeType="1"/>
                      </wps:cNvCnPr>
                      <wps:spPr bwMode="auto">
                        <a:xfrm>
                          <a:off x="7771" y="1264"/>
                          <a:ext cx="0" cy="55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 name="Line 146"/>
                      <wps:cNvCnPr>
                        <a:cxnSpLocks noChangeShapeType="1"/>
                      </wps:cNvCnPr>
                      <wps:spPr bwMode="auto">
                        <a:xfrm>
                          <a:off x="-99" y="1264"/>
                          <a:ext cx="78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9DB297" id="Group 144" o:spid="_x0000_s1026" style="position:absolute;margin-left:-56.7pt;margin-top:62.95pt;width:402.5pt;height:82.2pt;z-index:251652096" coordorigin="-99,1264" coordsize="7870,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">
              <v:line id="Line 145" o:spid="_x0000_s1027" style="position:absolute;visibility:visible;mso-wrap-style:square" from="7771,1264" to="7771,6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qxb8MAAADbAAAADwAAAGRycy9kb3ducmV2LnhtbERPTWvCQBC9F/wPywi9NRuLtBKzirUI&#10;hR5K1Iu3ITsm0exs2N2apL++Wyh4m8f7nHw9mFbcyPnGsoJZkoIgLq1uuFJwPOyeFiB8QNbYWiYF&#10;I3lYryYPOWba9lzQbR8qEUPYZ6igDqHLpPRlTQZ9YjviyJ2tMxgidJXUDvsYblr5nKYv0mDDsaHG&#10;jrY1ldf9t1GwOHT+fdyedvbLXX6Kz3lBc3xT6nE6bJYgAg3hLv53f+g4/xX+fok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qsW/DAAAA2wAAAA8AAAAAAAAAAAAA&#10;AAAAoQIAAGRycy9kb3ducmV2LnhtbFBLBQYAAAAABAAEAPkAAACRAwAAAAA=&#10;" strokeweight=".5pt"/>
              <v:line id="Line 146" o:spid="_x0000_s1028" style="position:absolute;visibility:visible;mso-wrap-style:square" from="-99,1264" to="7771,1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UlHcQAAADbAAAADwAAAGRycy9kb3ducmV2LnhtbESPQWvCQBCF7wX/wzJCb3WjSJHoKlUR&#10;hB5K1Iu3ITtN0mZnw+6q0V/vHAq9zfDevPfNYtW7Vl0pxMazgfEoA0VcettwZeB03L3NQMWEbLH1&#10;TAbuFGG1HLwsMLf+xgVdD6lSEsIxRwN1Sl2udSxrchhHviMW7dsHh0nWUGkb8CbhrtWTLHvXDhuW&#10;hho72tRU/h4uzsDs2MXtfXPe+a/w8yg+pwVNcW3M67D/mINK1Kd/89/13gq+wMovMoBe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9SUdxAAAANsAAAAPAAAAAAAAAAAA&#10;AAAAAKECAABkcnMvZG93bnJldi54bWxQSwUGAAAAAAQABAD5AAAAkgMAAAAA&#10;" strokeweight=".5pt"/>
            </v:group>
          </w:pict>
        </mc:Fallback>
      </mc:AlternateContent>
    </w:r>
    <w:r w:rsidR="00986156" w:rsidRPr="00985462">
      <w:rPr>
        <w:noProof/>
        <w:color w:val="FFFFFF"/>
      </w:rPr>
      <mc:AlternateContent>
        <mc:Choice Requires="wps">
          <w:drawing>
            <wp:anchor distT="0" distB="0" distL="114300" distR="114300" simplePos="0" relativeHeight="251651072" behindDoc="1" locked="0" layoutInCell="0" allowOverlap="1" wp14:anchorId="02D71634" wp14:editId="107B78B3">
              <wp:simplePos x="0" y="0"/>
              <wp:positionH relativeFrom="column">
                <wp:posOffset>-720090</wp:posOffset>
              </wp:positionH>
              <wp:positionV relativeFrom="paragraph">
                <wp:posOffset>799465</wp:posOffset>
              </wp:positionV>
              <wp:extent cx="5111750" cy="1043940"/>
              <wp:effectExtent l="0" t="0" r="0" b="0"/>
              <wp:wrapNone/>
              <wp:docPr id="15"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0" cy="1043940"/>
                      </a:xfrm>
                      <a:prstGeom prst="rect">
                        <a:avLst/>
                      </a:prstGeom>
                      <a:solidFill>
                        <a:srgbClr val="14A5E6"/>
                      </a:solidFill>
                      <a:ln w="3175">
                        <a:solidFill>
                          <a:srgbClr val="B2B4B6"/>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D3853" id="Rectangle 124" o:spid="_x0000_s1026" style="position:absolute;margin-left:-56.7pt;margin-top:62.95pt;width:402.5pt;height:8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" o:allowincell="f" fillcolor="#14a5e6" strokecolor="#b2b4b6" strokeweight=".25pt"/>
          </w:pict>
        </mc:Fallback>
      </mc:AlternateContent>
    </w:r>
    <w:ins w:id="0" w:author="Jason Hoffmann" w:date="2019-11-25T17:24:00Z">
      <w:r w:rsidR="001E75E0">
        <w:t xml:space="preserve">        </w:t>
      </w:r>
    </w:ins>
    <w:ins w:id="1" w:author="Jason Hoffmann" w:date="2019-11-25T17:23:00Z">
      <w:r w:rsidR="00986156">
        <w:rPr>
          <w:noProof/>
        </w:rPr>
        <w:drawing>
          <wp:inline distT="0" distB="0" distL="0" distR="0" wp14:anchorId="6BD21A28" wp14:editId="76426B09">
            <wp:extent cx="5360035" cy="756920"/>
            <wp:effectExtent l="0" t="0" r="0" b="0"/>
            <wp:docPr id="1" name="Bild 1" descr="Foru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um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60035" cy="756920"/>
                    </a:xfrm>
                    <a:prstGeom prst="rect">
                      <a:avLst/>
                    </a:prstGeom>
                    <a:noFill/>
                    <a:ln>
                      <a:noFill/>
                    </a:ln>
                  </pic:spPr>
                </pic:pic>
              </a:graphicData>
            </a:graphic>
          </wp:inline>
        </w:drawing>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87F80" w14:textId="77777777" w:rsidR="006C7634" w:rsidRPr="007C5C83" w:rsidRDefault="00986156" w:rsidP="00E035E4">
    <w:pPr>
      <w:pStyle w:val="Kopfzeile"/>
      <w:widowControl w:val="0"/>
    </w:pPr>
    <w:r>
      <w:rPr>
        <w:noProof/>
      </w:rPr>
      <mc:AlternateContent>
        <mc:Choice Requires="wps">
          <w:drawing>
            <wp:anchor distT="0" distB="0" distL="114300" distR="114300" simplePos="0" relativeHeight="251658240" behindDoc="0" locked="0" layoutInCell="1" allowOverlap="1" wp14:anchorId="7948179F" wp14:editId="5DBF296B">
              <wp:simplePos x="0" y="0"/>
              <wp:positionH relativeFrom="column">
                <wp:posOffset>4474845</wp:posOffset>
              </wp:positionH>
              <wp:positionV relativeFrom="paragraph">
                <wp:posOffset>1028700</wp:posOffset>
              </wp:positionV>
              <wp:extent cx="1257300" cy="228600"/>
              <wp:effectExtent l="0" t="0" r="0" b="0"/>
              <wp:wrapNone/>
              <wp:docPr id="13"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ffectLst/>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808080"/>
                            </a:solidFill>
                            <a:miter lim="800000"/>
                            <a:headEnd/>
                            <a:tailEnd/>
                          </a14:hiddenLine>
                        </a:ext>
                        <a:ext uri="{AF507438-7753-43E0-B8FC-AC1667EBCBE1}">
                          <a14:hiddenEffects xmlns:a14="http://schemas.microsoft.com/office/drawing/2010/main">
                            <a:effectLst/>
                          </a14:hiddenEffects>
                        </a:ext>
                      </a:extLst>
                    </wps:spPr>
                    <wps:txbx>
                      <w:txbxContent>
                        <w:p w14:paraId="51F9FBAD" w14:textId="77777777" w:rsidR="006C7634" w:rsidRPr="0090333B" w:rsidRDefault="006C7634" w:rsidP="006B2BB0">
                          <w:pPr>
                            <w:pStyle w:val="DatenblattStandardfett"/>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48179F" id="_x0000_t202" coordsize="21600,21600" o:spt="202" path="m,l,21600r21600,l21600,xe">
              <v:stroke joinstyle="miter"/>
              <v:path gradientshapeok="t" o:connecttype="rect"/>
            </v:shapetype>
            <v:shape id="Text Box 154" o:spid="_x0000_s1030" type="#_x0000_t202" style="position:absolute;margin-left:352.35pt;margin-top:81pt;width:9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" filled="f" fillcolor="gray" stroked="f" strokecolor="gray">
              <v:textbox>
                <w:txbxContent>
                  <w:p w14:paraId="51F9FBAD" w14:textId="77777777" w:rsidR="006C7634" w:rsidRPr="0090333B" w:rsidRDefault="006C7634" w:rsidP="006B2BB0">
                    <w:pPr>
                      <w:pStyle w:val="DatenblattStandardfett"/>
                      <w:rPr>
                        <w:sz w:val="20"/>
                        <w:szCs w:val="20"/>
                      </w:rPr>
                    </w:pP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09A4D50D" wp14:editId="138E0BC6">
              <wp:simplePos x="0" y="0"/>
              <wp:positionH relativeFrom="column">
                <wp:posOffset>-720725</wp:posOffset>
              </wp:positionH>
              <wp:positionV relativeFrom="paragraph">
                <wp:posOffset>799465</wp:posOffset>
              </wp:positionV>
              <wp:extent cx="5111750" cy="8100060"/>
              <wp:effectExtent l="0" t="0" r="0" b="0"/>
              <wp:wrapNone/>
              <wp:docPr id="10"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1750" cy="8100060"/>
                        <a:chOff x="-99" y="1264"/>
                        <a:chExt cx="7870" cy="5580"/>
                      </a:xfrm>
                    </wpg:grpSpPr>
                    <wps:wsp>
                      <wps:cNvPr id="11" name="Line 156"/>
                      <wps:cNvCnPr>
                        <a:cxnSpLocks noChangeShapeType="1"/>
                      </wps:cNvCnPr>
                      <wps:spPr bwMode="auto">
                        <a:xfrm>
                          <a:off x="7771" y="1264"/>
                          <a:ext cx="0" cy="55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 name="Line 157"/>
                      <wps:cNvCnPr>
                        <a:cxnSpLocks noChangeShapeType="1"/>
                      </wps:cNvCnPr>
                      <wps:spPr bwMode="auto">
                        <a:xfrm>
                          <a:off x="-99" y="1264"/>
                          <a:ext cx="78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690CEB" id="Group 155" o:spid="_x0000_s1026" style="position:absolute;margin-left:-56.75pt;margin-top:62.95pt;width:402.5pt;height:637.8pt;z-index:251659264" coordorigin="-99,1264" coordsize="7870,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">
              <v:line id="Line 156" o:spid="_x0000_s1027" style="position:absolute;visibility:visible;mso-wrap-style:square" from="7771,1264" to="7771,6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MgMIAAADbAAAADwAAAGRycy9kb3ducmV2LnhtbERPS2vCQBC+F/wPywje6sYSSkhdxQeC&#10;4KFEvfQ2ZKdJanY27G5N4q/vFgq9zcf3nOV6MK24k/ONZQWLeQKCuLS64UrB9XJ4zkD4gKyxtUwK&#10;RvKwXk2elphr23NB93OoRAxhn6OCOoQul9KXNRn0c9sRR+7TOoMhQldJ7bCP4aaVL0nyKg02HBtq&#10;7GhXU3k7fxsF2aXz+3H3cbDv7utRnNKCUtwqNZsOmzcQgYbwL/5zH3Wcv4DfX+I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MgMIAAADbAAAADwAAAAAAAAAAAAAA&#10;AAChAgAAZHJzL2Rvd25yZXYueG1sUEsFBgAAAAAEAAQA+QAAAJADAAAAAA==&#10;" strokeweight=".5pt"/>
              <v:line id="Line 157" o:spid="_x0000_s1028" style="position:absolute;visibility:visible;mso-wrap-style:square" from="-99,1264" to="7771,1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0S98EAAADbAAAADwAAAGRycy9kb3ducmV2LnhtbERPTYvCMBC9C/6HMII3TVdEpGsUVxGE&#10;PUitl70NzdhWm0lJotb99UZY2Ns83ucsVp1pxJ2cry0r+BgnIIgLq2suFZzy3WgOwgdkjY1lUvAk&#10;D6tlv7fAVNsHZ3Q/hlLEEPYpKqhCaFMpfVGRQT+2LXHkztYZDBG6UmqHjxhuGjlJkpk0WHNsqLCl&#10;TUXF9XgzCuZ567fPzc/OHtzlN/ueZjTFL6WGg279CSJQF/7Ff+69jvMn8P4lHi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HRL3wQAAANsAAAAPAAAAAAAAAAAAAAAA&#10;AKECAABkcnMvZG93bnJldi54bWxQSwUGAAAAAAQABAD5AAAAjwMAAAAA&#10;" strokeweight=".5pt"/>
            </v:group>
          </w:pict>
        </mc:Fallback>
      </mc:AlternateContent>
    </w:r>
    <w:r>
      <w:rPr>
        <w:noProof/>
      </w:rPr>
      <mc:AlternateContent>
        <mc:Choice Requires="wps">
          <w:drawing>
            <wp:anchor distT="0" distB="0" distL="114300" distR="114300" simplePos="0" relativeHeight="251656192" behindDoc="0" locked="0" layoutInCell="1" allowOverlap="1" wp14:anchorId="4B66594F" wp14:editId="307D1640">
              <wp:simplePos x="0" y="0"/>
              <wp:positionH relativeFrom="column">
                <wp:posOffset>17145</wp:posOffset>
              </wp:positionH>
              <wp:positionV relativeFrom="paragraph">
                <wp:posOffset>1034415</wp:posOffset>
              </wp:positionV>
              <wp:extent cx="4294505" cy="243840"/>
              <wp:effectExtent l="0" t="0" r="0" b="0"/>
              <wp:wrapNone/>
              <wp:docPr id="9"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4505" cy="243840"/>
                      </a:xfrm>
                      <a:prstGeom prst="rect">
                        <a:avLst/>
                      </a:prstGeom>
                      <a:noFill/>
                      <a:ln w="9525">
                        <a:solidFill>
                          <a:srgbClr val="FFFF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C3634A" w14:textId="77777777" w:rsidR="006C7634" w:rsidRPr="009C06FC" w:rsidRDefault="006C7634" w:rsidP="00782AB2">
                          <w:pPr>
                            <w:pStyle w:val="Datenblattberschrift1"/>
                          </w:pPr>
                          <w:r>
                            <w:t xml:space="preserve">ZOLLER </w:t>
                          </w:r>
                          <w:proofErr w:type="spellStart"/>
                          <w:r>
                            <w:t>Officeguide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6594F" id="Rectangle 152" o:spid="_x0000_s1031" style="position:absolute;margin-left:1.35pt;margin-top:81.45pt;width:338.15pt;height:1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" filled="f" strokecolor="yellow">
              <v:textbox>
                <w:txbxContent>
                  <w:p w14:paraId="68C3634A" w14:textId="77777777" w:rsidR="006C7634" w:rsidRPr="009C06FC" w:rsidRDefault="006C7634" w:rsidP="00782AB2">
                    <w:pPr>
                      <w:pStyle w:val="Datenblattberschrift1"/>
                    </w:pPr>
                    <w:r>
                      <w:t xml:space="preserve">ZOLLER </w:t>
                    </w:r>
                    <w:proofErr w:type="spellStart"/>
                    <w:r>
                      <w:t>Officeguide</w:t>
                    </w:r>
                    <w:proofErr w:type="spellEnd"/>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49CB53F7" wp14:editId="186105D9">
              <wp:simplePos x="0" y="0"/>
              <wp:positionH relativeFrom="column">
                <wp:posOffset>17145</wp:posOffset>
              </wp:positionH>
              <wp:positionV relativeFrom="paragraph">
                <wp:posOffset>1280160</wp:posOffset>
              </wp:positionV>
              <wp:extent cx="4294505" cy="433705"/>
              <wp:effectExtent l="0" t="0" r="0" b="0"/>
              <wp:wrapNone/>
              <wp:docPr id="8"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4505" cy="433705"/>
                      </a:xfrm>
                      <a:prstGeom prst="rect">
                        <a:avLst/>
                      </a:prstGeom>
                      <a:noFill/>
                      <a:ln w="9525">
                        <a:solidFill>
                          <a:srgbClr val="FFFF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D9FDC0" w14:textId="77777777" w:rsidR="006C7634" w:rsidRPr="009C06FC" w:rsidRDefault="006C7634" w:rsidP="00782AB2">
                          <w:pPr>
                            <w:pStyle w:val="Datenblattberschrift2"/>
                          </w:pPr>
                          <w:r>
                            <w:rPr>
                              <w:rFonts w:cs="Syntax"/>
                            </w:rPr>
                            <w:t>Besuchsanmeldungen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B53F7" id="Rectangle 153" o:spid="_x0000_s1032" style="position:absolute;margin-left:1.35pt;margin-top:100.8pt;width:338.15pt;height:3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" filled="f" strokecolor="yellow">
              <v:textbox>
                <w:txbxContent>
                  <w:p w14:paraId="63D9FDC0" w14:textId="77777777" w:rsidR="006C7634" w:rsidRPr="009C06FC" w:rsidRDefault="006C7634" w:rsidP="00782AB2">
                    <w:pPr>
                      <w:pStyle w:val="Datenblattberschrift2"/>
                    </w:pPr>
                    <w:r>
                      <w:rPr>
                        <w:rFonts w:cs="Syntax"/>
                      </w:rPr>
                      <w:t>Besuchsanmeldungen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D2A0483" wp14:editId="2FFBF5A6">
              <wp:simplePos x="0" y="0"/>
              <wp:positionH relativeFrom="column">
                <wp:posOffset>-99695</wp:posOffset>
              </wp:positionH>
              <wp:positionV relativeFrom="paragraph">
                <wp:posOffset>9080500</wp:posOffset>
              </wp:positionV>
              <wp:extent cx="5600700" cy="198120"/>
              <wp:effectExtent l="0" t="0" r="0" b="0"/>
              <wp:wrapNone/>
              <wp:docPr id="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98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 uri="{AF507438-7753-43E0-B8FC-AC1667EBCBE1}">
                          <a14:hiddenEffects xmlns:a14="http://schemas.microsoft.com/office/drawing/2010/main">
                            <a:effectLst/>
                          </a14:hiddenEffects>
                        </a:ext>
                      </a:extLst>
                    </wps:spPr>
                    <wps:txbx>
                      <w:txbxContent>
                        <w:p w14:paraId="41E94237" w14:textId="77777777" w:rsidR="006C7634" w:rsidRPr="00B936EF" w:rsidRDefault="006C7634" w:rsidP="00782AB2">
                          <w:pPr>
                            <w:rPr>
                              <w:rFonts w:ascii="Syntax" w:hAnsi="Syntax"/>
                              <w:color w:val="333333"/>
                              <w:sz w:val="13"/>
                              <w:szCs w:val="13"/>
                            </w:rPr>
                          </w:pPr>
                          <w:r w:rsidRPr="00B936EF">
                            <w:rPr>
                              <w:rFonts w:ascii="Syntax" w:hAnsi="Syntax" w:cs="Syntax"/>
                              <w:color w:val="333333"/>
                              <w:sz w:val="13"/>
                              <w:szCs w:val="13"/>
                            </w:rPr>
                            <w:t>Rev. 2008-</w:t>
                          </w:r>
                          <w:r>
                            <w:rPr>
                              <w:rFonts w:ascii="Syntax" w:hAnsi="Syntax" w:cs="Syntax"/>
                              <w:color w:val="333333"/>
                              <w:sz w:val="13"/>
                              <w:szCs w:val="13"/>
                            </w:rPr>
                            <w:t>12</w:t>
                          </w:r>
                          <w:r w:rsidRPr="00B936EF">
                            <w:rPr>
                              <w:rFonts w:ascii="Syntax" w:hAnsi="Syntax" w:cs="Syntax"/>
                              <w:color w:val="333333"/>
                              <w:sz w:val="13"/>
                              <w:szCs w:val="13"/>
                            </w:rPr>
                            <w:t>-</w:t>
                          </w:r>
                          <w:r>
                            <w:rPr>
                              <w:rFonts w:ascii="Syntax" w:hAnsi="Syntax" w:cs="Syntax"/>
                              <w:color w:val="333333"/>
                              <w:sz w:val="13"/>
                              <w:szCs w:val="13"/>
                            </w:rPr>
                            <w:t>05</w:t>
                          </w:r>
                          <w:r w:rsidRPr="00B936EF">
                            <w:rPr>
                              <w:rFonts w:ascii="Syntax" w:hAnsi="Syntax" w:cs="Syntax"/>
                              <w:color w:val="333333"/>
                              <w:sz w:val="13"/>
                              <w:szCs w:val="13"/>
                            </w:rPr>
                            <w:t>/</w:t>
                          </w:r>
                          <w:r>
                            <w:rPr>
                              <w:rFonts w:ascii="Syntax" w:hAnsi="Syntax" w:cs="Syntax"/>
                              <w:color w:val="333333"/>
                              <w:sz w:val="13"/>
                              <w:szCs w:val="13"/>
                            </w:rPr>
                            <w:t>03</w:t>
                          </w:r>
                          <w:r w:rsidRPr="00B936EF">
                            <w:rPr>
                              <w:rFonts w:ascii="Syntax" w:hAnsi="Syntax" w:cs="Syntax"/>
                              <w:color w:val="333333"/>
                              <w:sz w:val="13"/>
                              <w:szCs w:val="13"/>
                            </w:rPr>
                            <w:t>/</w:t>
                          </w:r>
                          <w:proofErr w:type="spellStart"/>
                          <w:r>
                            <w:rPr>
                              <w:rFonts w:ascii="Syntax" w:hAnsi="Syntax" w:cs="Syntax"/>
                              <w:color w:val="333333"/>
                              <w:sz w:val="13"/>
                              <w:szCs w:val="13"/>
                            </w:rPr>
                            <w:t>z</w:t>
                          </w:r>
                          <w:r w:rsidRPr="00B936EF">
                            <w:rPr>
                              <w:rFonts w:ascii="Syntax" w:hAnsi="Syntax" w:cs="Syntax"/>
                              <w:color w:val="333333"/>
                              <w:sz w:val="13"/>
                              <w:szCs w:val="13"/>
                            </w:rPr>
                            <w:t>i</w:t>
                          </w:r>
                          <w:proofErr w:type="spellEnd"/>
                          <w:r>
                            <w:rPr>
                              <w:rFonts w:ascii="Syntax" w:hAnsi="Syntax" w:cs="Syntax"/>
                              <w:color w:val="333333"/>
                              <w:sz w:val="13"/>
                              <w:szCs w:val="13"/>
                            </w:rPr>
                            <w:t xml:space="preserve"> (ci</w:t>
                          </w:r>
                          <w:r w:rsidRPr="00B936EF">
                            <w:rPr>
                              <w:rFonts w:ascii="Syntax" w:hAnsi="Syntax" w:cs="Syntax"/>
                              <w:color w:val="333333"/>
                              <w:sz w:val="13"/>
                              <w:szCs w:val="13"/>
                            </w:rPr>
                            <w:t>_</w:t>
                          </w:r>
                          <w:r>
                            <w:rPr>
                              <w:rFonts w:ascii="Syntax" w:hAnsi="Syntax"/>
                              <w:sz w:val="13"/>
                              <w:szCs w:val="13"/>
                            </w:rPr>
                            <w:t>ipc</w:t>
                          </w:r>
                          <w:r w:rsidRPr="00B936EF">
                            <w:rPr>
                              <w:rFonts w:ascii="Syntax" w:hAnsi="Syntax" w:cs="Syntax"/>
                              <w:color w:val="333333"/>
                              <w:sz w:val="13"/>
                              <w:szCs w:val="13"/>
                            </w:rPr>
                            <w:t>.doc) Änderungen vorbehalten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A0483" id="Text Box 160" o:spid="_x0000_s1033" type="#_x0000_t202" style="position:absolute;margin-left:-7.85pt;margin-top:715pt;width:441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" filled="f" stroked="f" strokecolor="gray">
              <v:textbox>
                <w:txbxContent>
                  <w:p w14:paraId="41E94237" w14:textId="77777777" w:rsidR="006C7634" w:rsidRPr="00B936EF" w:rsidRDefault="006C7634" w:rsidP="00782AB2">
                    <w:pPr>
                      <w:rPr>
                        <w:rFonts w:ascii="Syntax" w:hAnsi="Syntax"/>
                        <w:color w:val="333333"/>
                        <w:sz w:val="13"/>
                        <w:szCs w:val="13"/>
                      </w:rPr>
                    </w:pPr>
                    <w:r w:rsidRPr="00B936EF">
                      <w:rPr>
                        <w:rFonts w:ascii="Syntax" w:hAnsi="Syntax" w:cs="Syntax"/>
                        <w:color w:val="333333"/>
                        <w:sz w:val="13"/>
                        <w:szCs w:val="13"/>
                      </w:rPr>
                      <w:t>Rev. 2008-</w:t>
                    </w:r>
                    <w:r>
                      <w:rPr>
                        <w:rFonts w:ascii="Syntax" w:hAnsi="Syntax" w:cs="Syntax"/>
                        <w:color w:val="333333"/>
                        <w:sz w:val="13"/>
                        <w:szCs w:val="13"/>
                      </w:rPr>
                      <w:t>12</w:t>
                    </w:r>
                    <w:r w:rsidRPr="00B936EF">
                      <w:rPr>
                        <w:rFonts w:ascii="Syntax" w:hAnsi="Syntax" w:cs="Syntax"/>
                        <w:color w:val="333333"/>
                        <w:sz w:val="13"/>
                        <w:szCs w:val="13"/>
                      </w:rPr>
                      <w:t>-</w:t>
                    </w:r>
                    <w:r>
                      <w:rPr>
                        <w:rFonts w:ascii="Syntax" w:hAnsi="Syntax" w:cs="Syntax"/>
                        <w:color w:val="333333"/>
                        <w:sz w:val="13"/>
                        <w:szCs w:val="13"/>
                      </w:rPr>
                      <w:t>05</w:t>
                    </w:r>
                    <w:r w:rsidRPr="00B936EF">
                      <w:rPr>
                        <w:rFonts w:ascii="Syntax" w:hAnsi="Syntax" w:cs="Syntax"/>
                        <w:color w:val="333333"/>
                        <w:sz w:val="13"/>
                        <w:szCs w:val="13"/>
                      </w:rPr>
                      <w:t>/</w:t>
                    </w:r>
                    <w:r>
                      <w:rPr>
                        <w:rFonts w:ascii="Syntax" w:hAnsi="Syntax" w:cs="Syntax"/>
                        <w:color w:val="333333"/>
                        <w:sz w:val="13"/>
                        <w:szCs w:val="13"/>
                      </w:rPr>
                      <w:t>03</w:t>
                    </w:r>
                    <w:r w:rsidRPr="00B936EF">
                      <w:rPr>
                        <w:rFonts w:ascii="Syntax" w:hAnsi="Syntax" w:cs="Syntax"/>
                        <w:color w:val="333333"/>
                        <w:sz w:val="13"/>
                        <w:szCs w:val="13"/>
                      </w:rPr>
                      <w:t>/</w:t>
                    </w:r>
                    <w:proofErr w:type="spellStart"/>
                    <w:r>
                      <w:rPr>
                        <w:rFonts w:ascii="Syntax" w:hAnsi="Syntax" w:cs="Syntax"/>
                        <w:color w:val="333333"/>
                        <w:sz w:val="13"/>
                        <w:szCs w:val="13"/>
                      </w:rPr>
                      <w:t>z</w:t>
                    </w:r>
                    <w:r w:rsidRPr="00B936EF">
                      <w:rPr>
                        <w:rFonts w:ascii="Syntax" w:hAnsi="Syntax" w:cs="Syntax"/>
                        <w:color w:val="333333"/>
                        <w:sz w:val="13"/>
                        <w:szCs w:val="13"/>
                      </w:rPr>
                      <w:t>i</w:t>
                    </w:r>
                    <w:proofErr w:type="spellEnd"/>
                    <w:r>
                      <w:rPr>
                        <w:rFonts w:ascii="Syntax" w:hAnsi="Syntax" w:cs="Syntax"/>
                        <w:color w:val="333333"/>
                        <w:sz w:val="13"/>
                        <w:szCs w:val="13"/>
                      </w:rPr>
                      <w:t xml:space="preserve"> (ci</w:t>
                    </w:r>
                    <w:r w:rsidRPr="00B936EF">
                      <w:rPr>
                        <w:rFonts w:ascii="Syntax" w:hAnsi="Syntax" w:cs="Syntax"/>
                        <w:color w:val="333333"/>
                        <w:sz w:val="13"/>
                        <w:szCs w:val="13"/>
                      </w:rPr>
                      <w:t>_</w:t>
                    </w:r>
                    <w:r>
                      <w:rPr>
                        <w:rFonts w:ascii="Syntax" w:hAnsi="Syntax"/>
                        <w:sz w:val="13"/>
                        <w:szCs w:val="13"/>
                      </w:rPr>
                      <w:t>ipc</w:t>
                    </w:r>
                    <w:r w:rsidRPr="00B936EF">
                      <w:rPr>
                        <w:rFonts w:ascii="Syntax" w:hAnsi="Syntax" w:cs="Syntax"/>
                        <w:color w:val="333333"/>
                        <w:sz w:val="13"/>
                        <w:szCs w:val="13"/>
                      </w:rPr>
                      <w:t>.doc) Änderungen vorbehalten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0BB5E5" wp14:editId="0C4E152B">
              <wp:simplePos x="0" y="0"/>
              <wp:positionH relativeFrom="column">
                <wp:posOffset>-97155</wp:posOffset>
              </wp:positionH>
              <wp:positionV relativeFrom="paragraph">
                <wp:posOffset>9094470</wp:posOffset>
              </wp:positionV>
              <wp:extent cx="6629400" cy="0"/>
              <wp:effectExtent l="0" t="0" r="0" b="0"/>
              <wp:wrapNone/>
              <wp:docPr id="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5875">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ECD80E" id="Line 16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16.1pt" to="514.35pt,7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" strokecolor="gray" strokeweight="1.25pt"/>
          </w:pict>
        </mc:Fallback>
      </mc:AlternateContent>
    </w:r>
    <w:r>
      <w:rPr>
        <w:noProof/>
      </w:rPr>
      <mc:AlternateContent>
        <mc:Choice Requires="wps">
          <w:drawing>
            <wp:anchor distT="0" distB="0" distL="114300" distR="114300" simplePos="0" relativeHeight="251655168" behindDoc="0" locked="0" layoutInCell="0" allowOverlap="1" wp14:anchorId="2A8ED994" wp14:editId="453DDD21">
              <wp:simplePos x="0" y="0"/>
              <wp:positionH relativeFrom="column">
                <wp:posOffset>-720090</wp:posOffset>
              </wp:positionH>
              <wp:positionV relativeFrom="paragraph">
                <wp:posOffset>799465</wp:posOffset>
              </wp:positionV>
              <wp:extent cx="5111750" cy="1043940"/>
              <wp:effectExtent l="0" t="0" r="0" b="0"/>
              <wp:wrapNone/>
              <wp:docPr id="5"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0" cy="1043940"/>
                      </a:xfrm>
                      <a:prstGeom prst="rect">
                        <a:avLst/>
                      </a:prstGeom>
                      <a:solidFill>
                        <a:srgbClr val="FFFF00"/>
                      </a:solidFill>
                      <a:ln w="3175">
                        <a:solidFill>
                          <a:srgbClr val="B2B4B6"/>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E60B3" id="Rectangle 150" o:spid="_x0000_s1026" style="position:absolute;margin-left:-56.7pt;margin-top:62.95pt;width:402.5pt;height:82.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" o:allowincell="f" fillcolor="yellow" strokecolor="#b2b4b6" strokeweight=".25pt"/>
          </w:pict>
        </mc:Fallback>
      </mc:AlternateContent>
    </w:r>
    <w:r>
      <w:rPr>
        <w:noProof/>
      </w:rPr>
      <mc:AlternateContent>
        <mc:Choice Requires="wps">
          <w:drawing>
            <wp:anchor distT="0" distB="0" distL="114300" distR="114300" simplePos="0" relativeHeight="251654144" behindDoc="0" locked="0" layoutInCell="0" allowOverlap="1" wp14:anchorId="71591713" wp14:editId="01D716D0">
              <wp:simplePos x="0" y="0"/>
              <wp:positionH relativeFrom="column">
                <wp:posOffset>-720090</wp:posOffset>
              </wp:positionH>
              <wp:positionV relativeFrom="paragraph">
                <wp:posOffset>-177800</wp:posOffset>
              </wp:positionV>
              <wp:extent cx="7772400" cy="1511935"/>
              <wp:effectExtent l="0" t="0" r="0" b="0"/>
              <wp:wrapNone/>
              <wp:docPr id="3"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11935"/>
                      </a:xfrm>
                      <a:prstGeom prst="rect">
                        <a:avLst/>
                      </a:prstGeom>
                      <a:solidFill>
                        <a:srgbClr val="B2B4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7A03B" id="Rectangle 149" o:spid="_x0000_s1026" style="position:absolute;margin-left:-56.7pt;margin-top:-14pt;width:612pt;height:11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" o:allowincell="f" fillcolor="#b2b4b6"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49EE43C"/>
    <w:lvl w:ilvl="0">
      <w:start w:val="1"/>
      <w:numFmt w:val="decimal"/>
      <w:pStyle w:val="DatenblattAufzhlungnum"/>
      <w:lvlText w:val="%1."/>
      <w:lvlJc w:val="left"/>
      <w:pPr>
        <w:tabs>
          <w:tab w:val="num" w:pos="360"/>
        </w:tabs>
        <w:ind w:left="360" w:hanging="360"/>
      </w:pPr>
      <w:rPr>
        <w:rFonts w:hint="default"/>
      </w:rPr>
    </w:lvl>
  </w:abstractNum>
  <w:abstractNum w:abstractNumId="1" w15:restartNumberingAfterBreak="0">
    <w:nsid w:val="FFFFFFFE"/>
    <w:multiLevelType w:val="singleLevel"/>
    <w:tmpl w:val="E3C481B0"/>
    <w:lvl w:ilvl="0">
      <w:numFmt w:val="decimal"/>
      <w:pStyle w:val="StandardAufzhlung"/>
      <w:lvlText w:val="*"/>
      <w:lvlJc w:val="left"/>
    </w:lvl>
  </w:abstractNum>
  <w:abstractNum w:abstractNumId="2" w15:restartNumberingAfterBreak="0">
    <w:nsid w:val="0516473C"/>
    <w:multiLevelType w:val="hybridMultilevel"/>
    <w:tmpl w:val="24A08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9A7B9F"/>
    <w:multiLevelType w:val="hybridMultilevel"/>
    <w:tmpl w:val="AD2C2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8764B7"/>
    <w:multiLevelType w:val="hybridMultilevel"/>
    <w:tmpl w:val="20220AC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5" w15:restartNumberingAfterBreak="0">
    <w:nsid w:val="0DC61231"/>
    <w:multiLevelType w:val="hybridMultilevel"/>
    <w:tmpl w:val="464C5EB8"/>
    <w:lvl w:ilvl="0" w:tplc="0D500D7A">
      <w:start w:val="1"/>
      <w:numFmt w:val="bullet"/>
      <w:lvlText w:val=""/>
      <w:lvlJc w:val="left"/>
      <w:pPr>
        <w:ind w:left="1440" w:hanging="360"/>
      </w:pPr>
      <w:rPr>
        <w:rFonts w:ascii="Wingdings" w:eastAsia="Times New Roman" w:hAnsi="Wingdings" w:cs="Tahoma"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3CA645E"/>
    <w:multiLevelType w:val="hybridMultilevel"/>
    <w:tmpl w:val="4CCC8E28"/>
    <w:lvl w:ilvl="0" w:tplc="92BA855C">
      <w:start w:val="1"/>
      <w:numFmt w:val="bullet"/>
      <w:lvlText w:val=""/>
      <w:lvlJc w:val="left"/>
      <w:pPr>
        <w:tabs>
          <w:tab w:val="num" w:pos="360"/>
        </w:tabs>
        <w:ind w:left="360" w:hanging="360"/>
      </w:pPr>
      <w:rPr>
        <w:rFonts w:ascii="Wingdings" w:hAnsi="Wingdings" w:hint="default"/>
        <w:sz w:val="17"/>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943D21"/>
    <w:multiLevelType w:val="hybridMultilevel"/>
    <w:tmpl w:val="C6506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DE774A"/>
    <w:multiLevelType w:val="hybridMultilevel"/>
    <w:tmpl w:val="69E05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364A05"/>
    <w:multiLevelType w:val="hybridMultilevel"/>
    <w:tmpl w:val="DAE4E8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CBB4A7A"/>
    <w:multiLevelType w:val="multilevel"/>
    <w:tmpl w:val="C996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A774E"/>
    <w:multiLevelType w:val="hybridMultilevel"/>
    <w:tmpl w:val="56CAEA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376E17"/>
    <w:multiLevelType w:val="hybridMultilevel"/>
    <w:tmpl w:val="B82C0654"/>
    <w:lvl w:ilvl="0" w:tplc="6BCE295A">
      <w:numFmt w:val="bullet"/>
      <w:lvlText w:val="-"/>
      <w:lvlJc w:val="left"/>
      <w:pPr>
        <w:ind w:left="72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79A5D62"/>
    <w:multiLevelType w:val="hybridMultilevel"/>
    <w:tmpl w:val="10606E42"/>
    <w:lvl w:ilvl="0" w:tplc="6BF0456E">
      <w:start w:val="1"/>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F63F69"/>
    <w:multiLevelType w:val="multilevel"/>
    <w:tmpl w:val="24CAB0A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DBE71BD"/>
    <w:multiLevelType w:val="hybridMultilevel"/>
    <w:tmpl w:val="773CAE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210845"/>
    <w:multiLevelType w:val="multilevel"/>
    <w:tmpl w:val="F8D0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DF7F64"/>
    <w:multiLevelType w:val="hybridMultilevel"/>
    <w:tmpl w:val="FC8E869E"/>
    <w:lvl w:ilvl="0" w:tplc="0E58BE06">
      <w:start w:val="1"/>
      <w:numFmt w:val="bullet"/>
      <w:lvlText w:val=""/>
      <w:lvlJc w:val="left"/>
      <w:pPr>
        <w:tabs>
          <w:tab w:val="num" w:pos="357"/>
        </w:tabs>
        <w:ind w:left="360" w:hanging="360"/>
      </w:pPr>
      <w:rPr>
        <w:rFonts w:ascii="Wingdings" w:hAnsi="Wingdings" w:hint="default"/>
        <w:sz w:val="20"/>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8C7080"/>
    <w:multiLevelType w:val="hybridMultilevel"/>
    <w:tmpl w:val="46DE3746"/>
    <w:lvl w:ilvl="0" w:tplc="6872703E">
      <w:start w:val="1"/>
      <w:numFmt w:val="bullet"/>
      <w:pStyle w:val="DatenblattAufzhlungStandard"/>
      <w:lvlText w:val=""/>
      <w:lvlJc w:val="left"/>
      <w:pPr>
        <w:tabs>
          <w:tab w:val="num" w:pos="360"/>
        </w:tabs>
        <w:ind w:left="360" w:hanging="360"/>
      </w:pPr>
      <w:rPr>
        <w:rFonts w:ascii="Wingdings" w:hAnsi="Wingdings" w:hint="default"/>
        <w:sz w:val="17"/>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EE1CE9"/>
    <w:multiLevelType w:val="hybridMultilevel"/>
    <w:tmpl w:val="951CC47E"/>
    <w:lvl w:ilvl="0" w:tplc="0E58BE06">
      <w:start w:val="1"/>
      <w:numFmt w:val="bullet"/>
      <w:lvlText w:val=""/>
      <w:lvlJc w:val="left"/>
      <w:pPr>
        <w:tabs>
          <w:tab w:val="num" w:pos="357"/>
        </w:tabs>
        <w:ind w:left="360" w:hanging="360"/>
      </w:pPr>
      <w:rPr>
        <w:rFonts w:ascii="Wingdings" w:hAnsi="Wingdings" w:hint="default"/>
        <w:sz w:val="20"/>
        <w:szCs w:val="22"/>
      </w:rPr>
    </w:lvl>
    <w:lvl w:ilvl="1" w:tplc="2662DD66">
      <w:numFmt w:val="bullet"/>
      <w:lvlText w:val=""/>
      <w:lvlJc w:val="left"/>
      <w:pPr>
        <w:tabs>
          <w:tab w:val="num" w:pos="1440"/>
        </w:tabs>
        <w:ind w:left="1440" w:hanging="360"/>
      </w:pPr>
      <w:rPr>
        <w:rFonts w:ascii="Wingdings" w:eastAsia="Times New Roman" w:hAnsi="Wingdings" w:cs="Arial" w:hint="default"/>
        <w:sz w:val="20"/>
        <w:szCs w:val="22"/>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3F0750"/>
    <w:multiLevelType w:val="hybridMultilevel"/>
    <w:tmpl w:val="369A2DEC"/>
    <w:lvl w:ilvl="0" w:tplc="3296046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5F785426"/>
    <w:multiLevelType w:val="hybridMultilevel"/>
    <w:tmpl w:val="B4D292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0DA65D7"/>
    <w:multiLevelType w:val="hybridMultilevel"/>
    <w:tmpl w:val="100E3246"/>
    <w:lvl w:ilvl="0" w:tplc="5210C974">
      <w:start w:val="26"/>
      <w:numFmt w:val="bullet"/>
      <w:lvlText w:val="-"/>
      <w:lvlJc w:val="left"/>
      <w:pPr>
        <w:ind w:left="72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6E7572"/>
    <w:multiLevelType w:val="multilevel"/>
    <w:tmpl w:val="BE9E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626B3"/>
    <w:multiLevelType w:val="hybridMultilevel"/>
    <w:tmpl w:val="77C2EFEC"/>
    <w:lvl w:ilvl="0" w:tplc="409287CE">
      <w:start w:val="1"/>
      <w:numFmt w:val="bullet"/>
      <w:lvlText w:val=""/>
      <w:lvlJc w:val="left"/>
      <w:pPr>
        <w:ind w:left="1440" w:hanging="360"/>
      </w:pPr>
      <w:rPr>
        <w:rFonts w:ascii="Wingdings" w:eastAsia="Times New Roman" w:hAnsi="Wingdings" w:cs="Tahoma"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64893462"/>
    <w:multiLevelType w:val="hybridMultilevel"/>
    <w:tmpl w:val="1DD86FEC"/>
    <w:lvl w:ilvl="0" w:tplc="EC26F2DA">
      <w:start w:val="1"/>
      <w:numFmt w:val="bullet"/>
      <w:lvlText w:val=""/>
      <w:lvlJc w:val="left"/>
      <w:pPr>
        <w:ind w:left="1080" w:hanging="360"/>
      </w:pPr>
      <w:rPr>
        <w:rFonts w:ascii="Wingdings" w:eastAsia="Times New Roman" w:hAnsi="Wingdings" w:cs="Tahoma"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6C1470B"/>
    <w:multiLevelType w:val="singleLevel"/>
    <w:tmpl w:val="55ECD900"/>
    <w:lvl w:ilvl="0">
      <w:start w:val="1"/>
      <w:numFmt w:val="bullet"/>
      <w:pStyle w:val="OpionsbeschreibungTabelle"/>
      <w:lvlText w:val=""/>
      <w:lvlJc w:val="left"/>
      <w:pPr>
        <w:tabs>
          <w:tab w:val="num" w:pos="360"/>
        </w:tabs>
        <w:ind w:left="360" w:hanging="360"/>
      </w:pPr>
      <w:rPr>
        <w:rFonts w:ascii="Wingdings" w:hAnsi="Wingdings" w:hint="default"/>
        <w:sz w:val="20"/>
      </w:rPr>
    </w:lvl>
  </w:abstractNum>
  <w:abstractNum w:abstractNumId="27" w15:restartNumberingAfterBreak="0">
    <w:nsid w:val="67672BFB"/>
    <w:multiLevelType w:val="singleLevel"/>
    <w:tmpl w:val="D5CCA310"/>
    <w:lvl w:ilvl="0">
      <w:start w:val="1"/>
      <w:numFmt w:val="bullet"/>
      <w:pStyle w:val="Optionstext"/>
      <w:lvlText w:val=""/>
      <w:lvlJc w:val="left"/>
      <w:pPr>
        <w:tabs>
          <w:tab w:val="num" w:pos="360"/>
        </w:tabs>
        <w:ind w:left="360" w:hanging="360"/>
      </w:pPr>
      <w:rPr>
        <w:rFonts w:ascii="Wingdings" w:hAnsi="Wingdings" w:hint="default"/>
        <w:sz w:val="20"/>
      </w:rPr>
    </w:lvl>
  </w:abstractNum>
  <w:abstractNum w:abstractNumId="28" w15:restartNumberingAfterBreak="0">
    <w:nsid w:val="6FBB1D78"/>
    <w:multiLevelType w:val="hybridMultilevel"/>
    <w:tmpl w:val="66FC5640"/>
    <w:lvl w:ilvl="0" w:tplc="0E58BE06">
      <w:start w:val="1"/>
      <w:numFmt w:val="bullet"/>
      <w:lvlText w:val=""/>
      <w:lvlJc w:val="left"/>
      <w:pPr>
        <w:tabs>
          <w:tab w:val="num" w:pos="357"/>
        </w:tabs>
        <w:ind w:left="360" w:hanging="360"/>
      </w:pPr>
      <w:rPr>
        <w:rFonts w:ascii="Wingdings" w:hAnsi="Wingdings" w:hint="default"/>
        <w:sz w:val="20"/>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6D484E"/>
    <w:multiLevelType w:val="hybridMultilevel"/>
    <w:tmpl w:val="EF9266A2"/>
    <w:lvl w:ilvl="0" w:tplc="AB16DA80">
      <w:start w:val="4"/>
      <w:numFmt w:val="bullet"/>
      <w:lvlText w:val="&gt;"/>
      <w:lvlJc w:val="left"/>
      <w:pPr>
        <w:ind w:left="1440" w:hanging="360"/>
      </w:pPr>
      <w:rPr>
        <w:rFonts w:ascii="Tahoma" w:eastAsia="Times New Roman" w:hAnsi="Tahoma" w:cs="Tahoma"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7"/>
  </w:num>
  <w:num w:numId="2">
    <w:abstractNumId w:val="26"/>
  </w:num>
  <w:num w:numId="3">
    <w:abstractNumId w:val="6"/>
  </w:num>
  <w:num w:numId="4">
    <w:abstractNumId w:val="1"/>
    <w:lvlOverride w:ilvl="0">
      <w:lvl w:ilvl="0">
        <w:start w:val="1"/>
        <w:numFmt w:val="bullet"/>
        <w:pStyle w:val="StandardAufzhlung"/>
        <w:lvlText w:val=""/>
        <w:legacy w:legacy="1" w:legacySpace="0" w:legacyIndent="283"/>
        <w:lvlJc w:val="left"/>
        <w:pPr>
          <w:ind w:left="708" w:hanging="283"/>
        </w:pPr>
        <w:rPr>
          <w:rFonts w:ascii="Symbol" w:hAnsi="Symbol" w:hint="default"/>
        </w:rPr>
      </w:lvl>
    </w:lvlOverride>
  </w:num>
  <w:num w:numId="5">
    <w:abstractNumId w:val="0"/>
  </w:num>
  <w:num w:numId="6">
    <w:abstractNumId w:val="18"/>
  </w:num>
  <w:num w:numId="7">
    <w:abstractNumId w:val="19"/>
  </w:num>
  <w:num w:numId="8">
    <w:abstractNumId w:val="17"/>
  </w:num>
  <w:num w:numId="9">
    <w:abstractNumId w:val="28"/>
  </w:num>
  <w:num w:numId="10">
    <w:abstractNumId w:val="3"/>
  </w:num>
  <w:num w:numId="11">
    <w:abstractNumId w:val="11"/>
  </w:num>
  <w:num w:numId="12">
    <w:abstractNumId w:val="8"/>
  </w:num>
  <w:num w:numId="13">
    <w:abstractNumId w:val="7"/>
  </w:num>
  <w:num w:numId="14">
    <w:abstractNumId w:val="15"/>
  </w:num>
  <w:num w:numId="15">
    <w:abstractNumId w:val="2"/>
  </w:num>
  <w:num w:numId="16">
    <w:abstractNumId w:val="20"/>
  </w:num>
  <w:num w:numId="17">
    <w:abstractNumId w:val="5"/>
  </w:num>
  <w:num w:numId="18">
    <w:abstractNumId w:val="24"/>
  </w:num>
  <w:num w:numId="19">
    <w:abstractNumId w:val="13"/>
  </w:num>
  <w:num w:numId="20">
    <w:abstractNumId w:val="21"/>
  </w:num>
  <w:num w:numId="21">
    <w:abstractNumId w:val="25"/>
  </w:num>
  <w:num w:numId="22">
    <w:abstractNumId w:val="29"/>
  </w:num>
  <w:num w:numId="23">
    <w:abstractNumId w:val="4"/>
  </w:num>
  <w:num w:numId="24">
    <w:abstractNumId w:val="9"/>
  </w:num>
  <w:num w:numId="25">
    <w:abstractNumId w:val="22"/>
  </w:num>
  <w:num w:numId="26">
    <w:abstractNumId w:val="12"/>
  </w:num>
  <w:num w:numId="27">
    <w:abstractNumId w:val="14"/>
  </w:num>
  <w:num w:numId="28">
    <w:abstractNumId w:val="23"/>
  </w:num>
  <w:num w:numId="29">
    <w:abstractNumId w:val="16"/>
  </w:num>
  <w:num w:numId="30">
    <w:abstractNumId w:val="1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Hoffmann">
    <w15:presenceInfo w15:providerId="None" w15:userId="Jason Hoff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strokecolor="gray">
      <v:stroke color="gray"/>
      <o:colormru v:ext="edit" colors="#cfff01,#b2b4b6,#14a5e6,#21212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74C"/>
    <w:rsid w:val="00010FF6"/>
    <w:rsid w:val="00014132"/>
    <w:rsid w:val="00017334"/>
    <w:rsid w:val="00017DCC"/>
    <w:rsid w:val="00020ACC"/>
    <w:rsid w:val="000244EC"/>
    <w:rsid w:val="00025496"/>
    <w:rsid w:val="00032327"/>
    <w:rsid w:val="00032FD8"/>
    <w:rsid w:val="00036F81"/>
    <w:rsid w:val="000426F7"/>
    <w:rsid w:val="000502E9"/>
    <w:rsid w:val="00050BFE"/>
    <w:rsid w:val="00060566"/>
    <w:rsid w:val="000670E2"/>
    <w:rsid w:val="0007001C"/>
    <w:rsid w:val="000770E6"/>
    <w:rsid w:val="00083DF8"/>
    <w:rsid w:val="000900B3"/>
    <w:rsid w:val="00097671"/>
    <w:rsid w:val="000A0697"/>
    <w:rsid w:val="000B35E4"/>
    <w:rsid w:val="000C0949"/>
    <w:rsid w:val="000C0B97"/>
    <w:rsid w:val="000C226C"/>
    <w:rsid w:val="000D7F37"/>
    <w:rsid w:val="000E301F"/>
    <w:rsid w:val="000E71F1"/>
    <w:rsid w:val="000E7529"/>
    <w:rsid w:val="000F2E6F"/>
    <w:rsid w:val="000F3F66"/>
    <w:rsid w:val="00115B87"/>
    <w:rsid w:val="00117129"/>
    <w:rsid w:val="00122C6C"/>
    <w:rsid w:val="00135935"/>
    <w:rsid w:val="00146610"/>
    <w:rsid w:val="001506C4"/>
    <w:rsid w:val="00153135"/>
    <w:rsid w:val="00154B77"/>
    <w:rsid w:val="0016082C"/>
    <w:rsid w:val="00176298"/>
    <w:rsid w:val="00193B4B"/>
    <w:rsid w:val="00196126"/>
    <w:rsid w:val="001A0CDA"/>
    <w:rsid w:val="001A2445"/>
    <w:rsid w:val="001A3DB6"/>
    <w:rsid w:val="001B2A04"/>
    <w:rsid w:val="001B382F"/>
    <w:rsid w:val="001C29D6"/>
    <w:rsid w:val="001C3644"/>
    <w:rsid w:val="001D1505"/>
    <w:rsid w:val="001D1F90"/>
    <w:rsid w:val="001D40C2"/>
    <w:rsid w:val="001D70D2"/>
    <w:rsid w:val="001E75E0"/>
    <w:rsid w:val="001F199D"/>
    <w:rsid w:val="001F54BA"/>
    <w:rsid w:val="00203F94"/>
    <w:rsid w:val="002061DE"/>
    <w:rsid w:val="002075EB"/>
    <w:rsid w:val="002258C5"/>
    <w:rsid w:val="0023493D"/>
    <w:rsid w:val="0023589C"/>
    <w:rsid w:val="00250A02"/>
    <w:rsid w:val="00254BE1"/>
    <w:rsid w:val="00261591"/>
    <w:rsid w:val="00261CF0"/>
    <w:rsid w:val="002631D6"/>
    <w:rsid w:val="00263AE4"/>
    <w:rsid w:val="00263FBE"/>
    <w:rsid w:val="002649B9"/>
    <w:rsid w:val="0026648E"/>
    <w:rsid w:val="002704C3"/>
    <w:rsid w:val="002758C6"/>
    <w:rsid w:val="00282872"/>
    <w:rsid w:val="0028358C"/>
    <w:rsid w:val="00286AA8"/>
    <w:rsid w:val="002A1C13"/>
    <w:rsid w:val="002A434C"/>
    <w:rsid w:val="002A4E57"/>
    <w:rsid w:val="002B1BE0"/>
    <w:rsid w:val="002B3E4E"/>
    <w:rsid w:val="002C4523"/>
    <w:rsid w:val="002D6A7D"/>
    <w:rsid w:val="002F5D83"/>
    <w:rsid w:val="00305510"/>
    <w:rsid w:val="00315665"/>
    <w:rsid w:val="0031661F"/>
    <w:rsid w:val="00322DF5"/>
    <w:rsid w:val="00327964"/>
    <w:rsid w:val="003445F6"/>
    <w:rsid w:val="00347FE5"/>
    <w:rsid w:val="00350356"/>
    <w:rsid w:val="0035363F"/>
    <w:rsid w:val="0037002A"/>
    <w:rsid w:val="00386F8E"/>
    <w:rsid w:val="00391A7F"/>
    <w:rsid w:val="0039244B"/>
    <w:rsid w:val="003C685F"/>
    <w:rsid w:val="003E4F11"/>
    <w:rsid w:val="003E6649"/>
    <w:rsid w:val="003E735F"/>
    <w:rsid w:val="003F12CF"/>
    <w:rsid w:val="003F1D53"/>
    <w:rsid w:val="003F38C9"/>
    <w:rsid w:val="003F4E60"/>
    <w:rsid w:val="004055DA"/>
    <w:rsid w:val="00406885"/>
    <w:rsid w:val="004272E0"/>
    <w:rsid w:val="00437D89"/>
    <w:rsid w:val="0044083F"/>
    <w:rsid w:val="0044607C"/>
    <w:rsid w:val="0045645C"/>
    <w:rsid w:val="00460442"/>
    <w:rsid w:val="00461342"/>
    <w:rsid w:val="004711E2"/>
    <w:rsid w:val="00471217"/>
    <w:rsid w:val="0047180A"/>
    <w:rsid w:val="004825E3"/>
    <w:rsid w:val="00482CF6"/>
    <w:rsid w:val="004868ED"/>
    <w:rsid w:val="004903D6"/>
    <w:rsid w:val="004B1E05"/>
    <w:rsid w:val="004C1407"/>
    <w:rsid w:val="004C4C2C"/>
    <w:rsid w:val="004C50A6"/>
    <w:rsid w:val="004D0C0F"/>
    <w:rsid w:val="004D1538"/>
    <w:rsid w:val="004D51BE"/>
    <w:rsid w:val="004F0740"/>
    <w:rsid w:val="004F20F5"/>
    <w:rsid w:val="004F60E4"/>
    <w:rsid w:val="004F6D94"/>
    <w:rsid w:val="00501C54"/>
    <w:rsid w:val="00503714"/>
    <w:rsid w:val="005139B8"/>
    <w:rsid w:val="005153FC"/>
    <w:rsid w:val="0052277D"/>
    <w:rsid w:val="00522EF2"/>
    <w:rsid w:val="00530FB2"/>
    <w:rsid w:val="00540879"/>
    <w:rsid w:val="00545C8B"/>
    <w:rsid w:val="00551212"/>
    <w:rsid w:val="005534A8"/>
    <w:rsid w:val="0055428E"/>
    <w:rsid w:val="005611E9"/>
    <w:rsid w:val="005633B7"/>
    <w:rsid w:val="005732C9"/>
    <w:rsid w:val="00595290"/>
    <w:rsid w:val="00596390"/>
    <w:rsid w:val="005971F6"/>
    <w:rsid w:val="005A0AA4"/>
    <w:rsid w:val="005A2FD8"/>
    <w:rsid w:val="005A59EB"/>
    <w:rsid w:val="005B0B92"/>
    <w:rsid w:val="005B33E0"/>
    <w:rsid w:val="005B565E"/>
    <w:rsid w:val="005B5C7C"/>
    <w:rsid w:val="005E246E"/>
    <w:rsid w:val="005E6EE0"/>
    <w:rsid w:val="005F64DF"/>
    <w:rsid w:val="0060278A"/>
    <w:rsid w:val="00602CA9"/>
    <w:rsid w:val="0060398E"/>
    <w:rsid w:val="00611E31"/>
    <w:rsid w:val="0061336B"/>
    <w:rsid w:val="0061388F"/>
    <w:rsid w:val="0061577E"/>
    <w:rsid w:val="006252A9"/>
    <w:rsid w:val="00631C97"/>
    <w:rsid w:val="006327AA"/>
    <w:rsid w:val="00637350"/>
    <w:rsid w:val="00640F8A"/>
    <w:rsid w:val="00643320"/>
    <w:rsid w:val="00645382"/>
    <w:rsid w:val="0064689D"/>
    <w:rsid w:val="0065039E"/>
    <w:rsid w:val="00660AAF"/>
    <w:rsid w:val="00662BF2"/>
    <w:rsid w:val="00670A93"/>
    <w:rsid w:val="006768C1"/>
    <w:rsid w:val="00684142"/>
    <w:rsid w:val="006A3153"/>
    <w:rsid w:val="006A62CD"/>
    <w:rsid w:val="006B05D7"/>
    <w:rsid w:val="006B1E8E"/>
    <w:rsid w:val="006B2BB0"/>
    <w:rsid w:val="006B47D7"/>
    <w:rsid w:val="006C70F0"/>
    <w:rsid w:val="006C7369"/>
    <w:rsid w:val="006C7634"/>
    <w:rsid w:val="006D10A1"/>
    <w:rsid w:val="006D35F3"/>
    <w:rsid w:val="006D6277"/>
    <w:rsid w:val="006E03FF"/>
    <w:rsid w:val="006E2A12"/>
    <w:rsid w:val="006E62CA"/>
    <w:rsid w:val="006E64C9"/>
    <w:rsid w:val="006E742C"/>
    <w:rsid w:val="006F1CD0"/>
    <w:rsid w:val="006F3C5C"/>
    <w:rsid w:val="006F5827"/>
    <w:rsid w:val="006F65A2"/>
    <w:rsid w:val="007008B8"/>
    <w:rsid w:val="0070368E"/>
    <w:rsid w:val="00717887"/>
    <w:rsid w:val="00725C51"/>
    <w:rsid w:val="0076455D"/>
    <w:rsid w:val="00775F3A"/>
    <w:rsid w:val="00775F45"/>
    <w:rsid w:val="00782AB2"/>
    <w:rsid w:val="00785EF7"/>
    <w:rsid w:val="00790062"/>
    <w:rsid w:val="00797464"/>
    <w:rsid w:val="007A0B74"/>
    <w:rsid w:val="007A2476"/>
    <w:rsid w:val="007B2D0D"/>
    <w:rsid w:val="007B5E4B"/>
    <w:rsid w:val="007B6684"/>
    <w:rsid w:val="007B750B"/>
    <w:rsid w:val="007C2AF6"/>
    <w:rsid w:val="007C40F3"/>
    <w:rsid w:val="007C5C83"/>
    <w:rsid w:val="007C61E1"/>
    <w:rsid w:val="007D02CF"/>
    <w:rsid w:val="007D6568"/>
    <w:rsid w:val="007E56CF"/>
    <w:rsid w:val="008021D4"/>
    <w:rsid w:val="008228A8"/>
    <w:rsid w:val="008265BB"/>
    <w:rsid w:val="0083375B"/>
    <w:rsid w:val="0084278B"/>
    <w:rsid w:val="00855462"/>
    <w:rsid w:val="00862D83"/>
    <w:rsid w:val="008A3C89"/>
    <w:rsid w:val="008B626C"/>
    <w:rsid w:val="008B7FCC"/>
    <w:rsid w:val="008C548F"/>
    <w:rsid w:val="008D62FD"/>
    <w:rsid w:val="008E4605"/>
    <w:rsid w:val="008E6E9D"/>
    <w:rsid w:val="0090333B"/>
    <w:rsid w:val="00904641"/>
    <w:rsid w:val="00906F77"/>
    <w:rsid w:val="00937570"/>
    <w:rsid w:val="00947CEB"/>
    <w:rsid w:val="00951E1D"/>
    <w:rsid w:val="00964264"/>
    <w:rsid w:val="0096575E"/>
    <w:rsid w:val="00971CCD"/>
    <w:rsid w:val="00972F8C"/>
    <w:rsid w:val="00976569"/>
    <w:rsid w:val="009813DD"/>
    <w:rsid w:val="00985462"/>
    <w:rsid w:val="00986156"/>
    <w:rsid w:val="0098749C"/>
    <w:rsid w:val="00987556"/>
    <w:rsid w:val="00995577"/>
    <w:rsid w:val="00995625"/>
    <w:rsid w:val="009976E6"/>
    <w:rsid w:val="009A0AD8"/>
    <w:rsid w:val="009A195C"/>
    <w:rsid w:val="009A7BCA"/>
    <w:rsid w:val="009B3028"/>
    <w:rsid w:val="009C06FC"/>
    <w:rsid w:val="009C746C"/>
    <w:rsid w:val="009D10A7"/>
    <w:rsid w:val="009D2FDB"/>
    <w:rsid w:val="009E0032"/>
    <w:rsid w:val="009E52B5"/>
    <w:rsid w:val="009F7323"/>
    <w:rsid w:val="00A01D85"/>
    <w:rsid w:val="00A02A7A"/>
    <w:rsid w:val="00A100AF"/>
    <w:rsid w:val="00A11879"/>
    <w:rsid w:val="00A11E47"/>
    <w:rsid w:val="00A1244A"/>
    <w:rsid w:val="00A21549"/>
    <w:rsid w:val="00A31289"/>
    <w:rsid w:val="00A3534D"/>
    <w:rsid w:val="00A37BFC"/>
    <w:rsid w:val="00A41821"/>
    <w:rsid w:val="00A43E04"/>
    <w:rsid w:val="00A47BA6"/>
    <w:rsid w:val="00A56067"/>
    <w:rsid w:val="00A57B0E"/>
    <w:rsid w:val="00A57FB1"/>
    <w:rsid w:val="00A615E0"/>
    <w:rsid w:val="00A720CB"/>
    <w:rsid w:val="00A8112F"/>
    <w:rsid w:val="00A94AC3"/>
    <w:rsid w:val="00AA1815"/>
    <w:rsid w:val="00AA5B83"/>
    <w:rsid w:val="00AA5BD8"/>
    <w:rsid w:val="00AA6EB6"/>
    <w:rsid w:val="00AB1891"/>
    <w:rsid w:val="00AB721E"/>
    <w:rsid w:val="00AB7FB8"/>
    <w:rsid w:val="00AC2051"/>
    <w:rsid w:val="00AD757D"/>
    <w:rsid w:val="00AE7DB7"/>
    <w:rsid w:val="00AF1FEF"/>
    <w:rsid w:val="00AF3C6D"/>
    <w:rsid w:val="00AF6C39"/>
    <w:rsid w:val="00B012C2"/>
    <w:rsid w:val="00B10163"/>
    <w:rsid w:val="00B10D60"/>
    <w:rsid w:val="00B13002"/>
    <w:rsid w:val="00B21A40"/>
    <w:rsid w:val="00B22324"/>
    <w:rsid w:val="00B25484"/>
    <w:rsid w:val="00B30AA6"/>
    <w:rsid w:val="00B431E7"/>
    <w:rsid w:val="00B47486"/>
    <w:rsid w:val="00B51F1B"/>
    <w:rsid w:val="00B622E6"/>
    <w:rsid w:val="00B62765"/>
    <w:rsid w:val="00B655E2"/>
    <w:rsid w:val="00B673C4"/>
    <w:rsid w:val="00B73112"/>
    <w:rsid w:val="00B749F6"/>
    <w:rsid w:val="00B9121D"/>
    <w:rsid w:val="00B936EF"/>
    <w:rsid w:val="00BA38DA"/>
    <w:rsid w:val="00BB65A5"/>
    <w:rsid w:val="00BC421E"/>
    <w:rsid w:val="00BD1886"/>
    <w:rsid w:val="00BD3D60"/>
    <w:rsid w:val="00BD69D7"/>
    <w:rsid w:val="00BF3719"/>
    <w:rsid w:val="00BF5E9C"/>
    <w:rsid w:val="00BF78E4"/>
    <w:rsid w:val="00BF7EB6"/>
    <w:rsid w:val="00C051B2"/>
    <w:rsid w:val="00C11CEA"/>
    <w:rsid w:val="00C12732"/>
    <w:rsid w:val="00C14A85"/>
    <w:rsid w:val="00C20FC3"/>
    <w:rsid w:val="00C21BEE"/>
    <w:rsid w:val="00C24824"/>
    <w:rsid w:val="00C26027"/>
    <w:rsid w:val="00C3547A"/>
    <w:rsid w:val="00C50B19"/>
    <w:rsid w:val="00C64E67"/>
    <w:rsid w:val="00C72A8D"/>
    <w:rsid w:val="00C777D7"/>
    <w:rsid w:val="00C85E36"/>
    <w:rsid w:val="00C87DDE"/>
    <w:rsid w:val="00C960A5"/>
    <w:rsid w:val="00CA207F"/>
    <w:rsid w:val="00CA48BD"/>
    <w:rsid w:val="00CA6B38"/>
    <w:rsid w:val="00CB17AC"/>
    <w:rsid w:val="00CC3ECD"/>
    <w:rsid w:val="00CD1CFF"/>
    <w:rsid w:val="00CD4B4F"/>
    <w:rsid w:val="00CE4831"/>
    <w:rsid w:val="00CF5804"/>
    <w:rsid w:val="00D15272"/>
    <w:rsid w:val="00D20804"/>
    <w:rsid w:val="00D265E7"/>
    <w:rsid w:val="00D26A98"/>
    <w:rsid w:val="00D27E8B"/>
    <w:rsid w:val="00D27FCE"/>
    <w:rsid w:val="00D31EF4"/>
    <w:rsid w:val="00D32866"/>
    <w:rsid w:val="00D34259"/>
    <w:rsid w:val="00D34F57"/>
    <w:rsid w:val="00D4074C"/>
    <w:rsid w:val="00D42C76"/>
    <w:rsid w:val="00D45333"/>
    <w:rsid w:val="00D56530"/>
    <w:rsid w:val="00D72FC5"/>
    <w:rsid w:val="00D74A6E"/>
    <w:rsid w:val="00D82EF5"/>
    <w:rsid w:val="00D902E4"/>
    <w:rsid w:val="00D904DF"/>
    <w:rsid w:val="00D9417D"/>
    <w:rsid w:val="00D96CFC"/>
    <w:rsid w:val="00DB14CD"/>
    <w:rsid w:val="00DC12D8"/>
    <w:rsid w:val="00DD3DEB"/>
    <w:rsid w:val="00DD45B5"/>
    <w:rsid w:val="00DD5E55"/>
    <w:rsid w:val="00DD79FF"/>
    <w:rsid w:val="00DE1D80"/>
    <w:rsid w:val="00DF6737"/>
    <w:rsid w:val="00E035E4"/>
    <w:rsid w:val="00E11625"/>
    <w:rsid w:val="00E11B66"/>
    <w:rsid w:val="00E1432D"/>
    <w:rsid w:val="00E144C8"/>
    <w:rsid w:val="00E2307F"/>
    <w:rsid w:val="00E42914"/>
    <w:rsid w:val="00E47536"/>
    <w:rsid w:val="00E47ED3"/>
    <w:rsid w:val="00E609E4"/>
    <w:rsid w:val="00E739E6"/>
    <w:rsid w:val="00E802BD"/>
    <w:rsid w:val="00E81242"/>
    <w:rsid w:val="00E9184D"/>
    <w:rsid w:val="00E96DBD"/>
    <w:rsid w:val="00E979DA"/>
    <w:rsid w:val="00EA1A14"/>
    <w:rsid w:val="00EA6B6D"/>
    <w:rsid w:val="00EA751A"/>
    <w:rsid w:val="00EB0B00"/>
    <w:rsid w:val="00EC52E6"/>
    <w:rsid w:val="00ED5CBC"/>
    <w:rsid w:val="00EE6A59"/>
    <w:rsid w:val="00EE7023"/>
    <w:rsid w:val="00EF5B69"/>
    <w:rsid w:val="00EF6D38"/>
    <w:rsid w:val="00F10D73"/>
    <w:rsid w:val="00F251AB"/>
    <w:rsid w:val="00F27425"/>
    <w:rsid w:val="00F30C29"/>
    <w:rsid w:val="00F33D96"/>
    <w:rsid w:val="00F41CF9"/>
    <w:rsid w:val="00F4322A"/>
    <w:rsid w:val="00F47AE3"/>
    <w:rsid w:val="00F5375E"/>
    <w:rsid w:val="00F60FC9"/>
    <w:rsid w:val="00F723C4"/>
    <w:rsid w:val="00F807FF"/>
    <w:rsid w:val="00F81829"/>
    <w:rsid w:val="00F87DA6"/>
    <w:rsid w:val="00F91F4B"/>
    <w:rsid w:val="00FA3974"/>
    <w:rsid w:val="00FA508B"/>
    <w:rsid w:val="00FB0CBF"/>
    <w:rsid w:val="00FC3446"/>
    <w:rsid w:val="00FD2108"/>
    <w:rsid w:val="00FD7AD1"/>
    <w:rsid w:val="00FF5B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gray">
      <v:stroke color="gray"/>
      <o:colormru v:ext="edit" colors="#cfff01,#b2b4b6,#14a5e6,#212121"/>
    </o:shapedefaults>
    <o:shapelayout v:ext="edit">
      <o:idmap v:ext="edit" data="1"/>
    </o:shapelayout>
  </w:shapeDefaults>
  <w:decimalSymbol w:val=","/>
  <w:listSeparator w:val=";"/>
  <w14:docId w14:val="5DAC6F35"/>
  <w15:chartTrackingRefBased/>
  <w15:docId w15:val="{05633615-B00B-40A6-9E95-758AE817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17334"/>
    <w:rPr>
      <w:rFonts w:ascii="ThesisSans-Normal" w:hAnsi="ThesisSans-Normal"/>
      <w:sz w:val="24"/>
    </w:rPr>
  </w:style>
  <w:style w:type="paragraph" w:styleId="berschrift1">
    <w:name w:val="heading 1"/>
    <w:basedOn w:val="Standard"/>
    <w:next w:val="Standard"/>
    <w:qFormat/>
    <w:pPr>
      <w:keepNext/>
      <w:outlineLvl w:val="0"/>
    </w:pPr>
    <w:rPr>
      <w:rFonts w:ascii="Arial" w:hAnsi="Arial"/>
      <w:sz w:val="22"/>
      <w:u w:val="double"/>
    </w:rPr>
  </w:style>
  <w:style w:type="paragraph" w:styleId="berschrift2">
    <w:name w:val="heading 2"/>
    <w:basedOn w:val="Standard"/>
    <w:next w:val="Standard"/>
    <w:qFormat/>
    <w:pPr>
      <w:keepNext/>
      <w:outlineLvl w:val="1"/>
    </w:pPr>
    <w:rPr>
      <w:rFonts w:ascii="Arial" w:hAnsi="Arial"/>
      <w:b/>
      <w:sz w:val="22"/>
    </w:rPr>
  </w:style>
  <w:style w:type="paragraph" w:styleId="berschrift3">
    <w:name w:val="heading 3"/>
    <w:basedOn w:val="Standard"/>
    <w:next w:val="Standard"/>
    <w:qFormat/>
    <w:pPr>
      <w:keepNext/>
      <w:tabs>
        <w:tab w:val="left" w:pos="426"/>
      </w:tabs>
      <w:ind w:right="-353"/>
      <w:outlineLvl w:val="2"/>
    </w:pPr>
    <w:rPr>
      <w:rFonts w:ascii="Arial Narrow" w:hAnsi="Arial Narrow"/>
      <w:b/>
    </w:rPr>
  </w:style>
  <w:style w:type="paragraph" w:styleId="berschrift4">
    <w:name w:val="heading 4"/>
    <w:basedOn w:val="Standard"/>
    <w:next w:val="Standard"/>
    <w:qFormat/>
    <w:pPr>
      <w:keepNext/>
      <w:outlineLvl w:val="3"/>
    </w:pPr>
    <w:rPr>
      <w:rFonts w:ascii="Arial" w:hAnsi="Arial"/>
      <w:color w:val="FFFFFF"/>
    </w:rPr>
  </w:style>
  <w:style w:type="paragraph" w:styleId="berschrift5">
    <w:name w:val="heading 5"/>
    <w:basedOn w:val="Standard"/>
    <w:next w:val="Standard"/>
    <w:qFormat/>
    <w:pPr>
      <w:keepNext/>
      <w:jc w:val="right"/>
      <w:outlineLvl w:val="4"/>
    </w:pPr>
    <w:rPr>
      <w:rFonts w:ascii="Arial" w:hAnsi="Arial"/>
      <w:b/>
      <w:sz w:val="36"/>
    </w:rPr>
  </w:style>
  <w:style w:type="paragraph" w:styleId="berschrift6">
    <w:name w:val="heading 6"/>
    <w:basedOn w:val="Standard"/>
    <w:next w:val="Standard"/>
    <w:qFormat/>
    <w:pPr>
      <w:keepNext/>
      <w:jc w:val="center"/>
      <w:outlineLvl w:val="5"/>
    </w:pPr>
    <w:rPr>
      <w:b/>
      <w:sz w:val="22"/>
    </w:rPr>
  </w:style>
  <w:style w:type="paragraph" w:styleId="berschrift7">
    <w:name w:val="heading 7"/>
    <w:basedOn w:val="Standard"/>
    <w:next w:val="Standard"/>
    <w:qFormat/>
    <w:pPr>
      <w:keepNext/>
      <w:outlineLvl w:val="6"/>
    </w:pPr>
    <w:rPr>
      <w:b/>
    </w:rPr>
  </w:style>
  <w:style w:type="paragraph" w:styleId="berschrift8">
    <w:name w:val="heading 8"/>
    <w:basedOn w:val="Standard"/>
    <w:next w:val="Standard"/>
    <w:qFormat/>
    <w:pPr>
      <w:keepNext/>
      <w:outlineLvl w:val="7"/>
    </w:pPr>
    <w:rPr>
      <w:b/>
      <w:sz w:val="18"/>
    </w:rPr>
  </w:style>
  <w:style w:type="paragraph" w:styleId="berschrift9">
    <w:name w:val="heading 9"/>
    <w:basedOn w:val="Standard"/>
    <w:next w:val="Standard"/>
    <w:qFormat/>
    <w:pPr>
      <w:keepNext/>
      <w:jc w:val="center"/>
      <w:outlineLvl w:val="8"/>
    </w:pPr>
    <w:rPr>
      <w:b/>
      <w:sz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rPr>
      <w:rFonts w:ascii="Arial" w:hAnsi="Arial"/>
      <w:sz w:val="22"/>
    </w:rPr>
  </w:style>
  <w:style w:type="paragraph" w:styleId="Fuzeile">
    <w:name w:val="footer"/>
    <w:basedOn w:val="Standard"/>
    <w:pPr>
      <w:tabs>
        <w:tab w:val="center" w:pos="4536"/>
        <w:tab w:val="right" w:pos="9072"/>
      </w:tabs>
    </w:pPr>
    <w:rPr>
      <w:rFonts w:ascii="Arial" w:hAnsi="Arial"/>
      <w:sz w:val="22"/>
    </w:rPr>
  </w:style>
  <w:style w:type="paragraph" w:styleId="Textkrper-Zeileneinzug">
    <w:name w:val="Body Text Indent"/>
    <w:basedOn w:val="Standard"/>
    <w:pPr>
      <w:ind w:left="851" w:hanging="425"/>
    </w:pPr>
    <w:rPr>
      <w:rFonts w:ascii="Arial" w:hAnsi="Arial"/>
      <w:sz w:val="22"/>
    </w:rPr>
  </w:style>
  <w:style w:type="paragraph" w:styleId="Beschriftung">
    <w:name w:val="caption"/>
    <w:basedOn w:val="Standard"/>
    <w:next w:val="Standard"/>
    <w:qFormat/>
    <w:pPr>
      <w:spacing w:before="120" w:after="120"/>
    </w:pPr>
    <w:rPr>
      <w:b/>
    </w:rPr>
  </w:style>
  <w:style w:type="paragraph" w:styleId="Dokumentstruktur">
    <w:name w:val="Document Map"/>
    <w:basedOn w:val="Standard"/>
    <w:semiHidden/>
    <w:pPr>
      <w:shd w:val="clear" w:color="auto" w:fill="000080"/>
    </w:pPr>
    <w:rPr>
      <w:rFonts w:ascii="Tahoma" w:hAnsi="Tahoma"/>
    </w:rPr>
  </w:style>
  <w:style w:type="paragraph" w:styleId="Textkrper-Einzug2">
    <w:name w:val="Body Text Indent 2"/>
    <w:basedOn w:val="Standard"/>
    <w:pPr>
      <w:spacing w:after="80"/>
      <w:ind w:left="357"/>
    </w:pPr>
    <w:rPr>
      <w:rFonts w:ascii="Arial" w:hAnsi="Arial"/>
    </w:rPr>
  </w:style>
  <w:style w:type="paragraph" w:styleId="Textkrper">
    <w:name w:val="Body Text"/>
    <w:basedOn w:val="Standard"/>
    <w:rPr>
      <w:rFonts w:ascii="Arial Narrow" w:hAnsi="Arial Narrow"/>
      <w:b/>
      <w:sz w:val="28"/>
    </w:rPr>
  </w:style>
  <w:style w:type="paragraph" w:styleId="Textkrper2">
    <w:name w:val="Body Text 2"/>
    <w:basedOn w:val="Standard"/>
  </w:style>
  <w:style w:type="paragraph" w:customStyle="1" w:styleId="Datenblattberschrift2">
    <w:name w:val="Datenblatt_Überschrift2"/>
    <w:basedOn w:val="Standard"/>
    <w:rsid w:val="009C06FC"/>
    <w:pPr>
      <w:jc w:val="right"/>
    </w:pPr>
    <w:rPr>
      <w:rFonts w:ascii="Syntax" w:hAnsi="Syntax"/>
      <w:sz w:val="36"/>
      <w:szCs w:val="36"/>
    </w:rPr>
  </w:style>
  <w:style w:type="paragraph" w:customStyle="1" w:styleId="Datenblattberschrift1">
    <w:name w:val="Datenblatt_Überschrift1"/>
    <w:basedOn w:val="Datenblattberschrift2"/>
    <w:rsid w:val="009C06FC"/>
    <w:rPr>
      <w:b/>
      <w:sz w:val="20"/>
    </w:rPr>
  </w:style>
  <w:style w:type="table" w:customStyle="1" w:styleId="Tabellengitternetz">
    <w:name w:val="Tabellengitternetz"/>
    <w:basedOn w:val="NormaleTabelle"/>
    <w:rsid w:val="003536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tionsbeschreibung">
    <w:name w:val="Optionsbeschreibung"/>
    <w:basedOn w:val="Textkrper-Zeileneinzug"/>
    <w:autoRedefine/>
    <w:pPr>
      <w:shd w:val="clear" w:color="auto" w:fill="FFFFFF"/>
      <w:tabs>
        <w:tab w:val="num" w:pos="360"/>
        <w:tab w:val="left" w:pos="10206"/>
      </w:tabs>
      <w:spacing w:after="40"/>
      <w:ind w:left="360" w:right="3686" w:hanging="360"/>
      <w:outlineLvl w:val="0"/>
    </w:pPr>
    <w:rPr>
      <w:color w:val="000000"/>
      <w:sz w:val="20"/>
      <w14:shadow w14:blurRad="50800" w14:dist="38100" w14:dir="2700000" w14:sx="100000" w14:sy="100000" w14:kx="0" w14:ky="0" w14:algn="tl">
        <w14:srgbClr w14:val="000000">
          <w14:alpha w14:val="60000"/>
        </w14:srgbClr>
      </w14:shadow>
    </w:rPr>
  </w:style>
  <w:style w:type="paragraph" w:customStyle="1" w:styleId="OpionsbeschreibungTabelle">
    <w:name w:val="Opionsbeschreibung Tabelle"/>
    <w:basedOn w:val="Optionsbeschreibung"/>
    <w:autoRedefine/>
    <w:pPr>
      <w:numPr>
        <w:numId w:val="2"/>
      </w:numPr>
      <w:spacing w:after="20"/>
      <w:ind w:right="0"/>
    </w:pPr>
    <w:rPr>
      <w:sz w:val="18"/>
      <w14:shadow w14:blurRad="0" w14:dist="0" w14:dir="0" w14:sx="0" w14:sy="0" w14:kx="0" w14:ky="0" w14:algn="none">
        <w14:srgbClr w14:val="000000"/>
      </w14:shadow>
    </w:rPr>
  </w:style>
  <w:style w:type="character" w:styleId="Seitenzahl">
    <w:name w:val="page number"/>
    <w:basedOn w:val="Absatz-Standardschriftart"/>
  </w:style>
  <w:style w:type="paragraph" w:customStyle="1" w:styleId="Optionstext">
    <w:name w:val="Optionstext"/>
    <w:basedOn w:val="Optionsbeschreibung"/>
    <w:pPr>
      <w:numPr>
        <w:numId w:val="1"/>
      </w:numPr>
      <w:ind w:left="357" w:right="0" w:hanging="357"/>
    </w:pPr>
    <w:rPr>
      <w:rFonts w:ascii="Syntax" w:hAnsi="Syntax"/>
      <w:sz w:val="17"/>
      <w14:shadow w14:blurRad="0" w14:dist="0" w14:dir="0" w14:sx="0" w14:sy="0" w14:kx="0" w14:ky="0" w14:algn="none">
        <w14:srgbClr w14:val="000000"/>
      </w14:shadow>
    </w:rPr>
  </w:style>
  <w:style w:type="paragraph" w:customStyle="1" w:styleId="Option">
    <w:name w:val="Option"/>
    <w:autoRedefine/>
    <w:pPr>
      <w:framePr w:hSpace="142" w:vSpace="142" w:wrap="around" w:vAnchor="text" w:hAnchor="text" w:y="1"/>
    </w:pPr>
    <w:rPr>
      <w:noProof/>
    </w:rPr>
  </w:style>
  <w:style w:type="paragraph" w:customStyle="1" w:styleId="BasisSprache">
    <w:name w:val="Basis Sprache"/>
    <w:link w:val="BasisSpracheZchn"/>
    <w:rsid w:val="0035363F"/>
    <w:rPr>
      <w:rFonts w:ascii="Arial" w:hAnsi="Arial"/>
      <w:sz w:val="22"/>
    </w:rPr>
  </w:style>
  <w:style w:type="character" w:customStyle="1" w:styleId="BasisSpracheZchn">
    <w:name w:val="Basis Sprache Zchn"/>
    <w:link w:val="BasisSprache"/>
    <w:rsid w:val="0035363F"/>
    <w:rPr>
      <w:rFonts w:ascii="Arial" w:hAnsi="Arial"/>
      <w:sz w:val="22"/>
      <w:lang w:val="de-DE" w:eastAsia="de-DE" w:bidi="ar-SA"/>
    </w:rPr>
  </w:style>
  <w:style w:type="paragraph" w:customStyle="1" w:styleId="DatenblattEinleitung">
    <w:name w:val="Datenblatt_Einleitung"/>
    <w:basedOn w:val="Standard"/>
    <w:rsid w:val="00BF7EB6"/>
    <w:pPr>
      <w:spacing w:line="600" w:lineRule="auto"/>
      <w:ind w:right="3544"/>
      <w:jc w:val="right"/>
    </w:pPr>
    <w:rPr>
      <w:rFonts w:ascii="Syntax" w:hAnsi="Syntax"/>
      <w:b/>
      <w:sz w:val="17"/>
    </w:rPr>
  </w:style>
  <w:style w:type="paragraph" w:customStyle="1" w:styleId="DatenblattStandardohneLeerzeile">
    <w:name w:val="Datenblatt_Standard ohne Leerzeile"/>
    <w:basedOn w:val="Standard"/>
    <w:rsid w:val="005A59EB"/>
    <w:pPr>
      <w:jc w:val="both"/>
    </w:pPr>
    <w:rPr>
      <w:rFonts w:ascii="Syntax" w:hAnsi="Syntax"/>
      <w:sz w:val="17"/>
      <w:szCs w:val="17"/>
    </w:rPr>
  </w:style>
  <w:style w:type="paragraph" w:styleId="Anrede">
    <w:name w:val="Salutation"/>
    <w:basedOn w:val="Standard"/>
    <w:next w:val="Standard"/>
    <w:rsid w:val="002061DE"/>
  </w:style>
  <w:style w:type="paragraph" w:styleId="Sprechblasentext">
    <w:name w:val="Balloon Text"/>
    <w:basedOn w:val="Standard"/>
    <w:semiHidden/>
    <w:rsid w:val="00DD3DEB"/>
    <w:rPr>
      <w:rFonts w:ascii="Tahoma" w:hAnsi="Tahoma" w:cs="Tahoma"/>
      <w:sz w:val="16"/>
      <w:szCs w:val="16"/>
    </w:rPr>
  </w:style>
  <w:style w:type="paragraph" w:customStyle="1" w:styleId="Standardeinzeilig">
    <w:name w:val="Standard einzeilig"/>
    <w:basedOn w:val="Standard"/>
    <w:rsid w:val="005732C9"/>
    <w:rPr>
      <w:rFonts w:ascii="Arial" w:hAnsi="Arial"/>
      <w:sz w:val="22"/>
    </w:rPr>
  </w:style>
  <w:style w:type="paragraph" w:customStyle="1" w:styleId="StandardText">
    <w:name w:val="Standard Text"/>
    <w:basedOn w:val="Standard"/>
    <w:rsid w:val="005732C9"/>
    <w:pPr>
      <w:spacing w:before="120"/>
      <w:ind w:left="425"/>
    </w:pPr>
    <w:rPr>
      <w:rFonts w:ascii="Arial" w:hAnsi="Arial"/>
      <w:sz w:val="22"/>
    </w:rPr>
  </w:style>
  <w:style w:type="paragraph" w:customStyle="1" w:styleId="StandardAufzhlung">
    <w:name w:val="Standard Aufzählung"/>
    <w:basedOn w:val="Standard"/>
    <w:rsid w:val="005732C9"/>
    <w:pPr>
      <w:numPr>
        <w:numId w:val="4"/>
      </w:numPr>
      <w:spacing w:before="120" w:after="60"/>
      <w:ind w:left="850" w:hanging="425"/>
    </w:pPr>
    <w:rPr>
      <w:rFonts w:ascii="Arial" w:hAnsi="Arial"/>
      <w:sz w:val="22"/>
    </w:rPr>
  </w:style>
  <w:style w:type="paragraph" w:customStyle="1" w:styleId="StandardHinweis">
    <w:name w:val="Standard Hinweis"/>
    <w:basedOn w:val="StandardAufzhlung"/>
    <w:rsid w:val="005732C9"/>
    <w:pPr>
      <w:tabs>
        <w:tab w:val="num" w:pos="360"/>
      </w:tabs>
      <w:ind w:left="1418" w:hanging="992"/>
    </w:pPr>
  </w:style>
  <w:style w:type="paragraph" w:customStyle="1" w:styleId="DatenblattStandard">
    <w:name w:val="Datenblatt_Standard"/>
    <w:basedOn w:val="DatenblattStandardohneLeerzeile"/>
    <w:rsid w:val="001D40C2"/>
    <w:pPr>
      <w:spacing w:after="240"/>
    </w:pPr>
  </w:style>
  <w:style w:type="paragraph" w:customStyle="1" w:styleId="DatenblattStandardfett">
    <w:name w:val="Datenblatt_Standard fett"/>
    <w:basedOn w:val="DatenblattStandard"/>
    <w:rsid w:val="001D40C2"/>
    <w:rPr>
      <w:b/>
    </w:rPr>
  </w:style>
  <w:style w:type="paragraph" w:customStyle="1" w:styleId="DatenblattAufzhlungnum">
    <w:name w:val="Datenblatt_Aufzählung (num.)"/>
    <w:basedOn w:val="Aufzhlungszeichen"/>
    <w:rsid w:val="000244EC"/>
    <w:pPr>
      <w:numPr>
        <w:numId w:val="5"/>
      </w:numPr>
      <w:spacing w:after="240"/>
    </w:pPr>
    <w:rPr>
      <w:rFonts w:ascii="Syntax" w:hAnsi="Syntax"/>
      <w:sz w:val="17"/>
    </w:rPr>
  </w:style>
  <w:style w:type="paragraph" w:customStyle="1" w:styleId="DatenblattAufzhlungnumohneLeerzeile">
    <w:name w:val="Datenblatt_Aufzählung (num.) ohne Leerzeile"/>
    <w:basedOn w:val="DatenblattAufzhlungnum"/>
    <w:rsid w:val="000244EC"/>
    <w:pPr>
      <w:spacing w:after="0"/>
    </w:pPr>
  </w:style>
  <w:style w:type="paragraph" w:styleId="Aufzhlungszeichen">
    <w:name w:val="List Bullet"/>
    <w:basedOn w:val="Standard"/>
    <w:rsid w:val="000244EC"/>
  </w:style>
  <w:style w:type="paragraph" w:customStyle="1" w:styleId="DatenblattAufzhlungStandard">
    <w:name w:val="Datenblatt_Aufzählung Standard"/>
    <w:basedOn w:val="Aufzhlungszeichen"/>
    <w:rsid w:val="00282872"/>
    <w:pPr>
      <w:numPr>
        <w:numId w:val="6"/>
      </w:numPr>
      <w:spacing w:after="240"/>
    </w:pPr>
    <w:rPr>
      <w:rFonts w:ascii="Syntax" w:hAnsi="Syntax"/>
      <w:sz w:val="17"/>
    </w:rPr>
  </w:style>
  <w:style w:type="paragraph" w:customStyle="1" w:styleId="DatenblattAufzhlungStandardohneLeerzeile">
    <w:name w:val="Datenblatt_Aufzählung Standard ohne Leerzeile"/>
    <w:basedOn w:val="DatenblattAufzhlungStandard"/>
    <w:rsid w:val="0060278A"/>
    <w:pPr>
      <w:spacing w:after="0"/>
      <w:ind w:left="357" w:hanging="357"/>
    </w:pPr>
  </w:style>
  <w:style w:type="paragraph" w:customStyle="1" w:styleId="Bildunterschrift">
    <w:name w:val="Bildunterschrift"/>
    <w:basedOn w:val="DatenblattStandardfett"/>
    <w:rsid w:val="000C226C"/>
    <w:pPr>
      <w:tabs>
        <w:tab w:val="left" w:pos="9015"/>
      </w:tabs>
      <w:ind w:right="3543"/>
      <w:jc w:val="left"/>
    </w:pPr>
    <w:rPr>
      <w:rFonts w:ascii="Syntax,Bold" w:hAnsi="Syntax,Bold" w:cs="Syntax,Bold"/>
      <w:bCs/>
      <w:sz w:val="13"/>
      <w:szCs w:val="13"/>
    </w:rPr>
  </w:style>
  <w:style w:type="character" w:styleId="Hyperlink">
    <w:name w:val="Hyperlink"/>
    <w:rsid w:val="00F251AB"/>
    <w:rPr>
      <w:color w:val="0000FF"/>
      <w:u w:val="single"/>
    </w:rPr>
  </w:style>
  <w:style w:type="paragraph" w:customStyle="1" w:styleId="Default">
    <w:name w:val="Default"/>
    <w:rsid w:val="0084278B"/>
    <w:pPr>
      <w:autoSpaceDE w:val="0"/>
      <w:autoSpaceDN w:val="0"/>
      <w:adjustRightInd w:val="0"/>
    </w:pPr>
    <w:rPr>
      <w:rFonts w:ascii="Verdana" w:hAnsi="Verdana" w:cs="Verdana"/>
      <w:color w:val="000000"/>
      <w:sz w:val="24"/>
      <w:szCs w:val="24"/>
    </w:rPr>
  </w:style>
  <w:style w:type="paragraph" w:styleId="Listenabsatz">
    <w:name w:val="List Paragraph"/>
    <w:basedOn w:val="Standard"/>
    <w:uiPriority w:val="34"/>
    <w:qFormat/>
    <w:rsid w:val="00AC2051"/>
    <w:pPr>
      <w:ind w:left="720"/>
      <w:contextualSpacing/>
    </w:pPr>
  </w:style>
  <w:style w:type="paragraph" w:styleId="StandardWeb">
    <w:name w:val="Normal (Web)"/>
    <w:basedOn w:val="Standard"/>
    <w:uiPriority w:val="99"/>
    <w:unhideWhenUsed/>
    <w:rsid w:val="00530FB2"/>
    <w:pPr>
      <w:spacing w:before="100" w:beforeAutospacing="1" w:after="100" w:afterAutospacing="1"/>
    </w:pPr>
    <w:rPr>
      <w:rFonts w:ascii="Times New Roman" w:hAnsi="Times New Roman"/>
      <w:szCs w:val="24"/>
    </w:rPr>
  </w:style>
  <w:style w:type="character" w:styleId="NichtaufgelsteErwhnung">
    <w:name w:val="Unresolved Mention"/>
    <w:basedOn w:val="Absatz-Standardschriftart"/>
    <w:uiPriority w:val="99"/>
    <w:semiHidden/>
    <w:unhideWhenUsed/>
    <w:rsid w:val="00A01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1511">
      <w:bodyDiv w:val="1"/>
      <w:marLeft w:val="0"/>
      <w:marRight w:val="0"/>
      <w:marTop w:val="0"/>
      <w:marBottom w:val="0"/>
      <w:divBdr>
        <w:top w:val="none" w:sz="0" w:space="0" w:color="auto"/>
        <w:left w:val="none" w:sz="0" w:space="0" w:color="auto"/>
        <w:bottom w:val="none" w:sz="0" w:space="0" w:color="auto"/>
        <w:right w:val="none" w:sz="0" w:space="0" w:color="auto"/>
      </w:divBdr>
    </w:div>
    <w:div w:id="104035741">
      <w:bodyDiv w:val="1"/>
      <w:marLeft w:val="0"/>
      <w:marRight w:val="0"/>
      <w:marTop w:val="0"/>
      <w:marBottom w:val="0"/>
      <w:divBdr>
        <w:top w:val="none" w:sz="0" w:space="0" w:color="auto"/>
        <w:left w:val="none" w:sz="0" w:space="0" w:color="auto"/>
        <w:bottom w:val="none" w:sz="0" w:space="0" w:color="auto"/>
        <w:right w:val="none" w:sz="0" w:space="0" w:color="auto"/>
      </w:divBdr>
    </w:div>
    <w:div w:id="228731006">
      <w:bodyDiv w:val="1"/>
      <w:marLeft w:val="0"/>
      <w:marRight w:val="0"/>
      <w:marTop w:val="0"/>
      <w:marBottom w:val="0"/>
      <w:divBdr>
        <w:top w:val="none" w:sz="0" w:space="0" w:color="auto"/>
        <w:left w:val="none" w:sz="0" w:space="0" w:color="auto"/>
        <w:bottom w:val="none" w:sz="0" w:space="0" w:color="auto"/>
        <w:right w:val="none" w:sz="0" w:space="0" w:color="auto"/>
      </w:divBdr>
    </w:div>
    <w:div w:id="244655290">
      <w:bodyDiv w:val="1"/>
      <w:marLeft w:val="0"/>
      <w:marRight w:val="0"/>
      <w:marTop w:val="0"/>
      <w:marBottom w:val="0"/>
      <w:divBdr>
        <w:top w:val="none" w:sz="0" w:space="0" w:color="auto"/>
        <w:left w:val="none" w:sz="0" w:space="0" w:color="auto"/>
        <w:bottom w:val="none" w:sz="0" w:space="0" w:color="auto"/>
        <w:right w:val="none" w:sz="0" w:space="0" w:color="auto"/>
      </w:divBdr>
    </w:div>
    <w:div w:id="306974376">
      <w:bodyDiv w:val="1"/>
      <w:marLeft w:val="0"/>
      <w:marRight w:val="0"/>
      <w:marTop w:val="0"/>
      <w:marBottom w:val="0"/>
      <w:divBdr>
        <w:top w:val="none" w:sz="0" w:space="0" w:color="auto"/>
        <w:left w:val="none" w:sz="0" w:space="0" w:color="auto"/>
        <w:bottom w:val="none" w:sz="0" w:space="0" w:color="auto"/>
        <w:right w:val="none" w:sz="0" w:space="0" w:color="auto"/>
      </w:divBdr>
    </w:div>
    <w:div w:id="321203986">
      <w:bodyDiv w:val="1"/>
      <w:marLeft w:val="0"/>
      <w:marRight w:val="0"/>
      <w:marTop w:val="0"/>
      <w:marBottom w:val="0"/>
      <w:divBdr>
        <w:top w:val="none" w:sz="0" w:space="0" w:color="auto"/>
        <w:left w:val="none" w:sz="0" w:space="0" w:color="auto"/>
        <w:bottom w:val="none" w:sz="0" w:space="0" w:color="auto"/>
        <w:right w:val="none" w:sz="0" w:space="0" w:color="auto"/>
      </w:divBdr>
    </w:div>
    <w:div w:id="338965299">
      <w:bodyDiv w:val="1"/>
      <w:marLeft w:val="0"/>
      <w:marRight w:val="0"/>
      <w:marTop w:val="0"/>
      <w:marBottom w:val="0"/>
      <w:divBdr>
        <w:top w:val="none" w:sz="0" w:space="0" w:color="auto"/>
        <w:left w:val="none" w:sz="0" w:space="0" w:color="auto"/>
        <w:bottom w:val="none" w:sz="0" w:space="0" w:color="auto"/>
        <w:right w:val="none" w:sz="0" w:space="0" w:color="auto"/>
      </w:divBdr>
    </w:div>
    <w:div w:id="404111754">
      <w:bodyDiv w:val="1"/>
      <w:marLeft w:val="0"/>
      <w:marRight w:val="0"/>
      <w:marTop w:val="0"/>
      <w:marBottom w:val="0"/>
      <w:divBdr>
        <w:top w:val="none" w:sz="0" w:space="0" w:color="auto"/>
        <w:left w:val="none" w:sz="0" w:space="0" w:color="auto"/>
        <w:bottom w:val="none" w:sz="0" w:space="0" w:color="auto"/>
        <w:right w:val="none" w:sz="0" w:space="0" w:color="auto"/>
      </w:divBdr>
    </w:div>
    <w:div w:id="415322316">
      <w:bodyDiv w:val="1"/>
      <w:marLeft w:val="0"/>
      <w:marRight w:val="0"/>
      <w:marTop w:val="0"/>
      <w:marBottom w:val="0"/>
      <w:divBdr>
        <w:top w:val="none" w:sz="0" w:space="0" w:color="auto"/>
        <w:left w:val="none" w:sz="0" w:space="0" w:color="auto"/>
        <w:bottom w:val="none" w:sz="0" w:space="0" w:color="auto"/>
        <w:right w:val="none" w:sz="0" w:space="0" w:color="auto"/>
      </w:divBdr>
    </w:div>
    <w:div w:id="455760223">
      <w:bodyDiv w:val="1"/>
      <w:marLeft w:val="0"/>
      <w:marRight w:val="0"/>
      <w:marTop w:val="0"/>
      <w:marBottom w:val="0"/>
      <w:divBdr>
        <w:top w:val="none" w:sz="0" w:space="0" w:color="auto"/>
        <w:left w:val="none" w:sz="0" w:space="0" w:color="auto"/>
        <w:bottom w:val="none" w:sz="0" w:space="0" w:color="auto"/>
        <w:right w:val="none" w:sz="0" w:space="0" w:color="auto"/>
      </w:divBdr>
    </w:div>
    <w:div w:id="459886249">
      <w:bodyDiv w:val="1"/>
      <w:marLeft w:val="0"/>
      <w:marRight w:val="0"/>
      <w:marTop w:val="0"/>
      <w:marBottom w:val="0"/>
      <w:divBdr>
        <w:top w:val="none" w:sz="0" w:space="0" w:color="auto"/>
        <w:left w:val="none" w:sz="0" w:space="0" w:color="auto"/>
        <w:bottom w:val="none" w:sz="0" w:space="0" w:color="auto"/>
        <w:right w:val="none" w:sz="0" w:space="0" w:color="auto"/>
      </w:divBdr>
    </w:div>
    <w:div w:id="544875199">
      <w:bodyDiv w:val="1"/>
      <w:marLeft w:val="0"/>
      <w:marRight w:val="0"/>
      <w:marTop w:val="0"/>
      <w:marBottom w:val="0"/>
      <w:divBdr>
        <w:top w:val="none" w:sz="0" w:space="0" w:color="auto"/>
        <w:left w:val="none" w:sz="0" w:space="0" w:color="auto"/>
        <w:bottom w:val="none" w:sz="0" w:space="0" w:color="auto"/>
        <w:right w:val="none" w:sz="0" w:space="0" w:color="auto"/>
      </w:divBdr>
    </w:div>
    <w:div w:id="594246864">
      <w:bodyDiv w:val="1"/>
      <w:marLeft w:val="0"/>
      <w:marRight w:val="0"/>
      <w:marTop w:val="0"/>
      <w:marBottom w:val="0"/>
      <w:divBdr>
        <w:top w:val="none" w:sz="0" w:space="0" w:color="auto"/>
        <w:left w:val="none" w:sz="0" w:space="0" w:color="auto"/>
        <w:bottom w:val="none" w:sz="0" w:space="0" w:color="auto"/>
        <w:right w:val="none" w:sz="0" w:space="0" w:color="auto"/>
      </w:divBdr>
    </w:div>
    <w:div w:id="606543529">
      <w:bodyDiv w:val="1"/>
      <w:marLeft w:val="0"/>
      <w:marRight w:val="0"/>
      <w:marTop w:val="0"/>
      <w:marBottom w:val="0"/>
      <w:divBdr>
        <w:top w:val="none" w:sz="0" w:space="0" w:color="auto"/>
        <w:left w:val="none" w:sz="0" w:space="0" w:color="auto"/>
        <w:bottom w:val="none" w:sz="0" w:space="0" w:color="auto"/>
        <w:right w:val="none" w:sz="0" w:space="0" w:color="auto"/>
      </w:divBdr>
    </w:div>
    <w:div w:id="658656619">
      <w:bodyDiv w:val="1"/>
      <w:marLeft w:val="0"/>
      <w:marRight w:val="0"/>
      <w:marTop w:val="0"/>
      <w:marBottom w:val="0"/>
      <w:divBdr>
        <w:top w:val="none" w:sz="0" w:space="0" w:color="auto"/>
        <w:left w:val="none" w:sz="0" w:space="0" w:color="auto"/>
        <w:bottom w:val="none" w:sz="0" w:space="0" w:color="auto"/>
        <w:right w:val="none" w:sz="0" w:space="0" w:color="auto"/>
      </w:divBdr>
    </w:div>
    <w:div w:id="920260323">
      <w:bodyDiv w:val="1"/>
      <w:marLeft w:val="0"/>
      <w:marRight w:val="0"/>
      <w:marTop w:val="0"/>
      <w:marBottom w:val="0"/>
      <w:divBdr>
        <w:top w:val="none" w:sz="0" w:space="0" w:color="auto"/>
        <w:left w:val="none" w:sz="0" w:space="0" w:color="auto"/>
        <w:bottom w:val="none" w:sz="0" w:space="0" w:color="auto"/>
        <w:right w:val="none" w:sz="0" w:space="0" w:color="auto"/>
      </w:divBdr>
    </w:div>
    <w:div w:id="1027176321">
      <w:bodyDiv w:val="1"/>
      <w:marLeft w:val="0"/>
      <w:marRight w:val="0"/>
      <w:marTop w:val="0"/>
      <w:marBottom w:val="0"/>
      <w:divBdr>
        <w:top w:val="none" w:sz="0" w:space="0" w:color="auto"/>
        <w:left w:val="none" w:sz="0" w:space="0" w:color="auto"/>
        <w:bottom w:val="none" w:sz="0" w:space="0" w:color="auto"/>
        <w:right w:val="none" w:sz="0" w:space="0" w:color="auto"/>
      </w:divBdr>
    </w:div>
    <w:div w:id="1109473285">
      <w:bodyDiv w:val="1"/>
      <w:marLeft w:val="0"/>
      <w:marRight w:val="0"/>
      <w:marTop w:val="0"/>
      <w:marBottom w:val="0"/>
      <w:divBdr>
        <w:top w:val="none" w:sz="0" w:space="0" w:color="auto"/>
        <w:left w:val="none" w:sz="0" w:space="0" w:color="auto"/>
        <w:bottom w:val="none" w:sz="0" w:space="0" w:color="auto"/>
        <w:right w:val="none" w:sz="0" w:space="0" w:color="auto"/>
      </w:divBdr>
    </w:div>
    <w:div w:id="1196888435">
      <w:bodyDiv w:val="1"/>
      <w:marLeft w:val="0"/>
      <w:marRight w:val="0"/>
      <w:marTop w:val="0"/>
      <w:marBottom w:val="0"/>
      <w:divBdr>
        <w:top w:val="none" w:sz="0" w:space="0" w:color="auto"/>
        <w:left w:val="none" w:sz="0" w:space="0" w:color="auto"/>
        <w:bottom w:val="none" w:sz="0" w:space="0" w:color="auto"/>
        <w:right w:val="none" w:sz="0" w:space="0" w:color="auto"/>
      </w:divBdr>
    </w:div>
    <w:div w:id="1262763767">
      <w:bodyDiv w:val="1"/>
      <w:marLeft w:val="0"/>
      <w:marRight w:val="0"/>
      <w:marTop w:val="0"/>
      <w:marBottom w:val="0"/>
      <w:divBdr>
        <w:top w:val="none" w:sz="0" w:space="0" w:color="auto"/>
        <w:left w:val="none" w:sz="0" w:space="0" w:color="auto"/>
        <w:bottom w:val="none" w:sz="0" w:space="0" w:color="auto"/>
        <w:right w:val="none" w:sz="0" w:space="0" w:color="auto"/>
      </w:divBdr>
    </w:div>
    <w:div w:id="1435130880">
      <w:bodyDiv w:val="1"/>
      <w:marLeft w:val="0"/>
      <w:marRight w:val="0"/>
      <w:marTop w:val="0"/>
      <w:marBottom w:val="0"/>
      <w:divBdr>
        <w:top w:val="none" w:sz="0" w:space="0" w:color="auto"/>
        <w:left w:val="none" w:sz="0" w:space="0" w:color="auto"/>
        <w:bottom w:val="none" w:sz="0" w:space="0" w:color="auto"/>
        <w:right w:val="none" w:sz="0" w:space="0" w:color="auto"/>
      </w:divBdr>
    </w:div>
    <w:div w:id="1449004364">
      <w:bodyDiv w:val="1"/>
      <w:marLeft w:val="0"/>
      <w:marRight w:val="0"/>
      <w:marTop w:val="0"/>
      <w:marBottom w:val="0"/>
      <w:divBdr>
        <w:top w:val="none" w:sz="0" w:space="0" w:color="auto"/>
        <w:left w:val="none" w:sz="0" w:space="0" w:color="auto"/>
        <w:bottom w:val="none" w:sz="0" w:space="0" w:color="auto"/>
        <w:right w:val="none" w:sz="0" w:space="0" w:color="auto"/>
      </w:divBdr>
    </w:div>
    <w:div w:id="1467770407">
      <w:bodyDiv w:val="1"/>
      <w:marLeft w:val="0"/>
      <w:marRight w:val="0"/>
      <w:marTop w:val="0"/>
      <w:marBottom w:val="0"/>
      <w:divBdr>
        <w:top w:val="none" w:sz="0" w:space="0" w:color="auto"/>
        <w:left w:val="none" w:sz="0" w:space="0" w:color="auto"/>
        <w:bottom w:val="none" w:sz="0" w:space="0" w:color="auto"/>
        <w:right w:val="none" w:sz="0" w:space="0" w:color="auto"/>
      </w:divBdr>
    </w:div>
    <w:div w:id="1487160339">
      <w:bodyDiv w:val="1"/>
      <w:marLeft w:val="0"/>
      <w:marRight w:val="0"/>
      <w:marTop w:val="0"/>
      <w:marBottom w:val="0"/>
      <w:divBdr>
        <w:top w:val="none" w:sz="0" w:space="0" w:color="auto"/>
        <w:left w:val="none" w:sz="0" w:space="0" w:color="auto"/>
        <w:bottom w:val="none" w:sz="0" w:space="0" w:color="auto"/>
        <w:right w:val="none" w:sz="0" w:space="0" w:color="auto"/>
      </w:divBdr>
    </w:div>
    <w:div w:id="1495340907">
      <w:bodyDiv w:val="1"/>
      <w:marLeft w:val="0"/>
      <w:marRight w:val="0"/>
      <w:marTop w:val="0"/>
      <w:marBottom w:val="0"/>
      <w:divBdr>
        <w:top w:val="none" w:sz="0" w:space="0" w:color="auto"/>
        <w:left w:val="none" w:sz="0" w:space="0" w:color="auto"/>
        <w:bottom w:val="none" w:sz="0" w:space="0" w:color="auto"/>
        <w:right w:val="none" w:sz="0" w:space="0" w:color="auto"/>
      </w:divBdr>
    </w:div>
    <w:div w:id="1504930423">
      <w:bodyDiv w:val="1"/>
      <w:marLeft w:val="0"/>
      <w:marRight w:val="0"/>
      <w:marTop w:val="0"/>
      <w:marBottom w:val="0"/>
      <w:divBdr>
        <w:top w:val="none" w:sz="0" w:space="0" w:color="auto"/>
        <w:left w:val="none" w:sz="0" w:space="0" w:color="auto"/>
        <w:bottom w:val="none" w:sz="0" w:space="0" w:color="auto"/>
        <w:right w:val="none" w:sz="0" w:space="0" w:color="auto"/>
      </w:divBdr>
    </w:div>
    <w:div w:id="1570114463">
      <w:bodyDiv w:val="1"/>
      <w:marLeft w:val="0"/>
      <w:marRight w:val="0"/>
      <w:marTop w:val="0"/>
      <w:marBottom w:val="0"/>
      <w:divBdr>
        <w:top w:val="none" w:sz="0" w:space="0" w:color="auto"/>
        <w:left w:val="none" w:sz="0" w:space="0" w:color="auto"/>
        <w:bottom w:val="none" w:sz="0" w:space="0" w:color="auto"/>
        <w:right w:val="none" w:sz="0" w:space="0" w:color="auto"/>
      </w:divBdr>
    </w:div>
    <w:div w:id="1571192608">
      <w:bodyDiv w:val="1"/>
      <w:marLeft w:val="0"/>
      <w:marRight w:val="0"/>
      <w:marTop w:val="0"/>
      <w:marBottom w:val="0"/>
      <w:divBdr>
        <w:top w:val="none" w:sz="0" w:space="0" w:color="auto"/>
        <w:left w:val="none" w:sz="0" w:space="0" w:color="auto"/>
        <w:bottom w:val="none" w:sz="0" w:space="0" w:color="auto"/>
        <w:right w:val="none" w:sz="0" w:space="0" w:color="auto"/>
      </w:divBdr>
    </w:div>
    <w:div w:id="1576276687">
      <w:bodyDiv w:val="1"/>
      <w:marLeft w:val="0"/>
      <w:marRight w:val="0"/>
      <w:marTop w:val="0"/>
      <w:marBottom w:val="0"/>
      <w:divBdr>
        <w:top w:val="none" w:sz="0" w:space="0" w:color="auto"/>
        <w:left w:val="none" w:sz="0" w:space="0" w:color="auto"/>
        <w:bottom w:val="none" w:sz="0" w:space="0" w:color="auto"/>
        <w:right w:val="none" w:sz="0" w:space="0" w:color="auto"/>
      </w:divBdr>
    </w:div>
    <w:div w:id="1597401755">
      <w:bodyDiv w:val="1"/>
      <w:marLeft w:val="0"/>
      <w:marRight w:val="0"/>
      <w:marTop w:val="0"/>
      <w:marBottom w:val="0"/>
      <w:divBdr>
        <w:top w:val="none" w:sz="0" w:space="0" w:color="auto"/>
        <w:left w:val="none" w:sz="0" w:space="0" w:color="auto"/>
        <w:bottom w:val="none" w:sz="0" w:space="0" w:color="auto"/>
        <w:right w:val="none" w:sz="0" w:space="0" w:color="auto"/>
      </w:divBdr>
    </w:div>
    <w:div w:id="1751586689">
      <w:bodyDiv w:val="1"/>
      <w:marLeft w:val="0"/>
      <w:marRight w:val="0"/>
      <w:marTop w:val="0"/>
      <w:marBottom w:val="0"/>
      <w:divBdr>
        <w:top w:val="none" w:sz="0" w:space="0" w:color="auto"/>
        <w:left w:val="none" w:sz="0" w:space="0" w:color="auto"/>
        <w:bottom w:val="none" w:sz="0" w:space="0" w:color="auto"/>
        <w:right w:val="none" w:sz="0" w:space="0" w:color="auto"/>
      </w:divBdr>
    </w:div>
    <w:div w:id="1814561154">
      <w:bodyDiv w:val="1"/>
      <w:marLeft w:val="0"/>
      <w:marRight w:val="0"/>
      <w:marTop w:val="0"/>
      <w:marBottom w:val="0"/>
      <w:divBdr>
        <w:top w:val="none" w:sz="0" w:space="0" w:color="auto"/>
        <w:left w:val="none" w:sz="0" w:space="0" w:color="auto"/>
        <w:bottom w:val="none" w:sz="0" w:space="0" w:color="auto"/>
        <w:right w:val="none" w:sz="0" w:space="0" w:color="auto"/>
      </w:divBdr>
    </w:div>
    <w:div w:id="1921595003">
      <w:bodyDiv w:val="1"/>
      <w:marLeft w:val="0"/>
      <w:marRight w:val="0"/>
      <w:marTop w:val="0"/>
      <w:marBottom w:val="0"/>
      <w:divBdr>
        <w:top w:val="none" w:sz="0" w:space="0" w:color="auto"/>
        <w:left w:val="none" w:sz="0" w:space="0" w:color="auto"/>
        <w:bottom w:val="none" w:sz="0" w:space="0" w:color="auto"/>
        <w:right w:val="none" w:sz="0" w:space="0" w:color="auto"/>
      </w:divBdr>
    </w:div>
    <w:div w:id="205665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rkwolfcraft.net/privacy" TargetMode="External"/><Relationship Id="rId13" Type="http://schemas.openxmlformats.org/officeDocument/2006/relationships/hyperlink" Target="mailto:disputes@discord.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isputes@discord.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iscordapp.com/acknowledgement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rkwolfcraft.net@gmail.com" TargetMode="External"/><Relationship Id="rId5" Type="http://schemas.openxmlformats.org/officeDocument/2006/relationships/webSettings" Target="webSettings.xml"/><Relationship Id="rId15" Type="http://schemas.openxmlformats.org/officeDocument/2006/relationships/hyperlink" Target="mailto:privacy@discord.com" TargetMode="External"/><Relationship Id="rId23" Type="http://schemas.openxmlformats.org/officeDocument/2006/relationships/theme" Target="theme/theme1.xml"/><Relationship Id="rId10" Type="http://schemas.openxmlformats.org/officeDocument/2006/relationships/hyperlink" Target="NUL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copyright@discordapp.com" TargetMode="External"/><Relationship Id="rId14" Type="http://schemas.openxmlformats.org/officeDocument/2006/relationships/hyperlink" Target="mailto:arbitration-opt-out@discord.com" TargetMode="Externa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Zoller\Office-Organisation\Vorlagen\WORD\vorlage_farbig_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DC7F9-C3D9-4EBC-8575-550AF2D3C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vorlage_farbig_de.dot</Template>
  <TotalTime>0</TotalTime>
  <Pages>23</Pages>
  <Words>6167</Words>
  <Characters>38859</Characters>
  <Application>Microsoft Office Word</Application>
  <DocSecurity>0</DocSecurity>
  <Lines>323</Lines>
  <Paragraphs>89</Paragraphs>
  <ScaleCrop>false</ScaleCrop>
  <HeadingPairs>
    <vt:vector size="2" baseType="variant">
      <vt:variant>
        <vt:lpstr>Titel</vt:lpstr>
      </vt:variant>
      <vt:variant>
        <vt:i4>1</vt:i4>
      </vt:variant>
    </vt:vector>
  </HeadingPairs>
  <TitlesOfParts>
    <vt:vector size="1" baseType="lpstr">
      <vt:lpstr>DWC_AGB</vt:lpstr>
    </vt:vector>
  </TitlesOfParts>
  <Company>DarkWolfCraft.net</Company>
  <LinksUpToDate>false</LinksUpToDate>
  <CharactersWithSpaces>44937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DWC_AGB</dc:title>
  <dc:subject/>
  <dc:creator>Jason Hoffmann</dc:creator>
  <cp:keywords/>
  <cp:lastModifiedBy>Jason Hoffmann</cp:lastModifiedBy>
  <cp:revision>49</cp:revision>
  <cp:lastPrinted>2013-10-22T15:45:00Z</cp:lastPrinted>
  <dcterms:created xsi:type="dcterms:W3CDTF">2019-11-25T16:41:00Z</dcterms:created>
  <dcterms:modified xsi:type="dcterms:W3CDTF">2020-04-27T14:45:00Z</dcterms:modified>
</cp:coreProperties>
</file>