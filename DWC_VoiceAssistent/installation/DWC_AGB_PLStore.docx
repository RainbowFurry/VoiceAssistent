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931C" w14:textId="77777777" w:rsidR="001506C4" w:rsidRPr="004D0C0F" w:rsidRDefault="001506C4" w:rsidP="000A0697">
      <w:pPr>
        <w:rPr>
          <w:rFonts w:ascii="Arial" w:hAnsi="Arial" w:cs="Arial"/>
        </w:rPr>
      </w:pPr>
    </w:p>
    <w:p w14:paraId="7B7FB6B2" w14:textId="77777777" w:rsidR="001506C4" w:rsidRPr="004D0C0F" w:rsidRDefault="001506C4" w:rsidP="000A0697">
      <w:pPr>
        <w:rPr>
          <w:rFonts w:ascii="Arial" w:hAnsi="Arial" w:cs="Arial"/>
        </w:rPr>
      </w:pPr>
    </w:p>
    <w:p w14:paraId="64C98F28" w14:textId="07890B3E" w:rsidR="001506C4" w:rsidRPr="004D0C0F" w:rsidRDefault="004D0C0F" w:rsidP="000A0697">
      <w:pPr>
        <w:rPr>
          <w:rFonts w:ascii="Arial" w:hAnsi="Arial" w:cs="Arial"/>
          <w:b/>
          <w:bCs/>
          <w:color w:val="3B3838" w:themeColor="background2" w:themeShade="40"/>
          <w:sz w:val="32"/>
          <w:szCs w:val="32"/>
        </w:rPr>
      </w:pPr>
      <w:proofErr w:type="spellStart"/>
      <w:r w:rsidRPr="004D0C0F">
        <w:rPr>
          <w:rFonts w:ascii="Arial" w:hAnsi="Arial" w:cs="Arial"/>
          <w:b/>
          <w:bCs/>
          <w:color w:val="3B3838" w:themeColor="background2" w:themeShade="40"/>
          <w:sz w:val="32"/>
          <w:szCs w:val="32"/>
        </w:rPr>
        <w:t>DWC_VoiceAssistent</w:t>
      </w:r>
      <w:proofErr w:type="spellEnd"/>
      <w:r w:rsidR="007B14EF">
        <w:rPr>
          <w:rFonts w:ascii="Arial" w:hAnsi="Arial" w:cs="Arial"/>
          <w:b/>
          <w:bCs/>
          <w:color w:val="3B3838" w:themeColor="background2" w:themeShade="40"/>
          <w:sz w:val="32"/>
          <w:szCs w:val="32"/>
        </w:rPr>
        <w:t xml:space="preserve"> – Developer </w:t>
      </w:r>
      <w:r w:rsidRPr="004D0C0F">
        <w:rPr>
          <w:rFonts w:ascii="Arial" w:hAnsi="Arial" w:cs="Arial"/>
          <w:b/>
          <w:bCs/>
          <w:color w:val="3B3838" w:themeColor="background2" w:themeShade="40"/>
          <w:sz w:val="32"/>
          <w:szCs w:val="32"/>
        </w:rPr>
        <w:t>Nutzungsbedingungen</w:t>
      </w:r>
    </w:p>
    <w:p w14:paraId="64062EAE" w14:textId="5C39B435" w:rsidR="004D0C0F" w:rsidRPr="004D0C0F" w:rsidRDefault="004D0C0F" w:rsidP="000A0697">
      <w:pPr>
        <w:rPr>
          <w:rFonts w:ascii="Arial" w:hAnsi="Arial" w:cs="Arial"/>
        </w:rPr>
      </w:pPr>
    </w:p>
    <w:p w14:paraId="2CC33DC8" w14:textId="389CF762" w:rsidR="004D0C0F" w:rsidRPr="004D0C0F" w:rsidRDefault="004D0C0F" w:rsidP="000A0697">
      <w:pPr>
        <w:rPr>
          <w:rFonts w:ascii="Arial" w:hAnsi="Arial" w:cs="Arial"/>
          <w:color w:val="767171" w:themeColor="background2" w:themeShade="80"/>
        </w:rPr>
      </w:pPr>
      <w:r w:rsidRPr="004D0C0F">
        <w:rPr>
          <w:rFonts w:ascii="Arial" w:hAnsi="Arial" w:cs="Arial"/>
          <w:color w:val="767171" w:themeColor="background2" w:themeShade="80"/>
        </w:rPr>
        <w:t>Zuletzt aktualisiert am 27.4.2020</w:t>
      </w:r>
    </w:p>
    <w:p w14:paraId="4F222A35" w14:textId="17D2B563" w:rsidR="004D0C0F" w:rsidRDefault="004D0C0F" w:rsidP="000A0697">
      <w:pPr>
        <w:rPr>
          <w:rFonts w:ascii="Arial" w:hAnsi="Arial" w:cs="Arial"/>
        </w:rPr>
      </w:pPr>
    </w:p>
    <w:p w14:paraId="52F4A8B7" w14:textId="7E95167B" w:rsidR="005153FC" w:rsidRDefault="005153FC" w:rsidP="000A0697">
      <w:pPr>
        <w:rPr>
          <w:rFonts w:ascii="Arial" w:hAnsi="Arial" w:cs="Arial"/>
        </w:rPr>
      </w:pPr>
    </w:p>
    <w:p w14:paraId="388C62EC" w14:textId="32970C52" w:rsidR="007B14EF" w:rsidRDefault="007B14EF" w:rsidP="000A0697">
      <w:pPr>
        <w:rPr>
          <w:rFonts w:ascii="Arial" w:hAnsi="Arial" w:cs="Arial"/>
        </w:rPr>
      </w:pPr>
      <w:r>
        <w:rPr>
          <w:rFonts w:ascii="Arial" w:hAnsi="Arial" w:cs="Arial"/>
        </w:rPr>
        <w:t xml:space="preserve">Jeder Benutzer kann einen Entwickleraccount </w:t>
      </w:r>
      <w:proofErr w:type="gramStart"/>
      <w:r>
        <w:rPr>
          <w:rFonts w:ascii="Arial" w:hAnsi="Arial" w:cs="Arial"/>
        </w:rPr>
        <w:t>beantragen</w:t>
      </w:r>
      <w:proofErr w:type="gramEnd"/>
      <w:r>
        <w:rPr>
          <w:rFonts w:ascii="Arial" w:hAnsi="Arial" w:cs="Arial"/>
        </w:rPr>
        <w:t xml:space="preserve"> um den Dienst mit seinen eigenen Inhalten zu erweitern.</w:t>
      </w:r>
    </w:p>
    <w:p w14:paraId="0AAFE94A" w14:textId="1A731F03" w:rsidR="007B14EF" w:rsidRDefault="007B14EF" w:rsidP="000A0697">
      <w:pPr>
        <w:rPr>
          <w:rFonts w:ascii="Arial" w:hAnsi="Arial" w:cs="Arial"/>
        </w:rPr>
      </w:pPr>
      <w:r>
        <w:rPr>
          <w:rFonts w:ascii="Arial" w:hAnsi="Arial" w:cs="Arial"/>
        </w:rPr>
        <w:t>Ein Entwickler Account bekommt man unter den Einstellungen -&gt; Account.</w:t>
      </w:r>
    </w:p>
    <w:p w14:paraId="4D796B97" w14:textId="46214DDB" w:rsidR="007B14EF" w:rsidRDefault="007B14EF" w:rsidP="000A0697">
      <w:pPr>
        <w:rPr>
          <w:rFonts w:ascii="Arial" w:hAnsi="Arial" w:cs="Arial"/>
        </w:rPr>
      </w:pPr>
    </w:p>
    <w:p w14:paraId="06B4A7C6" w14:textId="2A84CE27" w:rsidR="007B14EF" w:rsidRDefault="007B14EF" w:rsidP="000A0697">
      <w:pPr>
        <w:rPr>
          <w:rFonts w:ascii="Arial" w:hAnsi="Arial" w:cs="Arial"/>
        </w:rPr>
      </w:pPr>
      <w:r>
        <w:rPr>
          <w:rFonts w:ascii="Arial" w:hAnsi="Arial" w:cs="Arial"/>
        </w:rPr>
        <w:t xml:space="preserve">Mit der Aufwertung Ihres Accounts zu einem Entwickler Konto bekommen sie zu den bereits bestehenden </w:t>
      </w:r>
      <w:proofErr w:type="spellStart"/>
      <w:r>
        <w:rPr>
          <w:rFonts w:ascii="Arial" w:hAnsi="Arial" w:cs="Arial"/>
        </w:rPr>
        <w:t>AGB’s</w:t>
      </w:r>
      <w:proofErr w:type="spellEnd"/>
      <w:r>
        <w:rPr>
          <w:rFonts w:ascii="Arial" w:hAnsi="Arial" w:cs="Arial"/>
        </w:rPr>
        <w:t xml:space="preserve"> eine zusätzliche Sonderreglung für die Veröffentlichung Ihrer Inhalte.</w:t>
      </w:r>
    </w:p>
    <w:p w14:paraId="355EDF0C" w14:textId="06D624DD" w:rsidR="007B14EF" w:rsidRDefault="007B14EF" w:rsidP="000A0697">
      <w:pPr>
        <w:rPr>
          <w:rFonts w:ascii="Arial" w:hAnsi="Arial" w:cs="Arial"/>
        </w:rPr>
      </w:pPr>
      <w:r>
        <w:rPr>
          <w:rFonts w:ascii="Arial" w:hAnsi="Arial" w:cs="Arial"/>
        </w:rPr>
        <w:t xml:space="preserve">Diese erscheint automatisch </w:t>
      </w:r>
      <w:proofErr w:type="gramStart"/>
      <w:r>
        <w:rPr>
          <w:rFonts w:ascii="Arial" w:hAnsi="Arial" w:cs="Arial"/>
        </w:rPr>
        <w:t>beim aufwerten</w:t>
      </w:r>
      <w:proofErr w:type="gramEnd"/>
      <w:r>
        <w:rPr>
          <w:rFonts w:ascii="Arial" w:hAnsi="Arial" w:cs="Arial"/>
        </w:rPr>
        <w:t xml:space="preserve"> des Kontos und müssen ebenfalls von Ihnen bestätigt werden.</w:t>
      </w:r>
    </w:p>
    <w:p w14:paraId="6050E263" w14:textId="77777777" w:rsidR="007B14EF" w:rsidRDefault="007B14EF" w:rsidP="000A0697">
      <w:pPr>
        <w:rPr>
          <w:rFonts w:ascii="Arial" w:hAnsi="Arial" w:cs="Arial"/>
        </w:rPr>
      </w:pPr>
    </w:p>
    <w:p w14:paraId="703BEEE9" w14:textId="77777777" w:rsidR="007B14EF" w:rsidRDefault="007B14EF" w:rsidP="000A0697">
      <w:pPr>
        <w:rPr>
          <w:rFonts w:ascii="Arial" w:hAnsi="Arial" w:cs="Arial"/>
        </w:rPr>
      </w:pPr>
    </w:p>
    <w:p w14:paraId="6B2F13B4" w14:textId="2462F584" w:rsidR="007B14EF" w:rsidRPr="00B86A76" w:rsidRDefault="007B14EF" w:rsidP="000A0697">
      <w:pPr>
        <w:rPr>
          <w:rFonts w:ascii="Arial" w:hAnsi="Arial" w:cs="Arial"/>
          <w:b/>
          <w:bCs/>
        </w:rPr>
      </w:pPr>
      <w:r w:rsidRPr="00B86A76">
        <w:rPr>
          <w:rFonts w:ascii="Arial" w:hAnsi="Arial" w:cs="Arial"/>
          <w:b/>
          <w:bCs/>
        </w:rPr>
        <w:t>§1 Übertragen der Rechte</w:t>
      </w:r>
      <w:r w:rsidR="007140C7" w:rsidRPr="00B86A76">
        <w:rPr>
          <w:rFonts w:ascii="Arial" w:hAnsi="Arial" w:cs="Arial"/>
          <w:b/>
          <w:bCs/>
        </w:rPr>
        <w:t xml:space="preserve"> </w:t>
      </w:r>
    </w:p>
    <w:p w14:paraId="5FB51823" w14:textId="416BDC8B" w:rsidR="004B774D" w:rsidRDefault="004B774D" w:rsidP="000A0697">
      <w:pPr>
        <w:rPr>
          <w:rFonts w:ascii="Arial" w:hAnsi="Arial" w:cs="Arial"/>
        </w:rPr>
      </w:pPr>
    </w:p>
    <w:p w14:paraId="61F89490" w14:textId="4D34A8C6" w:rsidR="004B774D" w:rsidRDefault="004B774D" w:rsidP="000A0697">
      <w:pPr>
        <w:rPr>
          <w:rFonts w:ascii="Arial" w:hAnsi="Arial" w:cs="Arial"/>
        </w:rPr>
      </w:pPr>
      <w:r>
        <w:rPr>
          <w:rFonts w:ascii="Arial" w:hAnsi="Arial" w:cs="Arial"/>
        </w:rPr>
        <w:t xml:space="preserve">Bei jedem </w:t>
      </w:r>
      <w:proofErr w:type="gramStart"/>
      <w:r>
        <w:rPr>
          <w:rFonts w:ascii="Arial" w:hAnsi="Arial" w:cs="Arial"/>
        </w:rPr>
        <w:t>Plugin</w:t>
      </w:r>
      <w:proofErr w:type="gramEnd"/>
      <w:r>
        <w:rPr>
          <w:rFonts w:ascii="Arial" w:hAnsi="Arial" w:cs="Arial"/>
        </w:rPr>
        <w:t xml:space="preserve"> welches Sie vorhaben auf </w:t>
      </w:r>
      <w:proofErr w:type="spellStart"/>
      <w:r>
        <w:rPr>
          <w:rFonts w:ascii="Arial" w:hAnsi="Arial" w:cs="Arial"/>
        </w:rPr>
        <w:t>unsererm</w:t>
      </w:r>
      <w:proofErr w:type="spellEnd"/>
      <w:r>
        <w:rPr>
          <w:rFonts w:ascii="Arial" w:hAnsi="Arial" w:cs="Arial"/>
        </w:rPr>
        <w:t xml:space="preserve"> Dienst zu veröffentlichen werden sie erneut zur </w:t>
      </w:r>
      <w:proofErr w:type="spellStart"/>
      <w:r>
        <w:rPr>
          <w:rFonts w:ascii="Arial" w:hAnsi="Arial" w:cs="Arial"/>
        </w:rPr>
        <w:t>bestätigung</w:t>
      </w:r>
      <w:proofErr w:type="spellEnd"/>
      <w:r>
        <w:rPr>
          <w:rFonts w:ascii="Arial" w:hAnsi="Arial" w:cs="Arial"/>
        </w:rPr>
        <w:t xml:space="preserve"> der </w:t>
      </w:r>
      <w:proofErr w:type="spellStart"/>
      <w:r>
        <w:rPr>
          <w:rFonts w:ascii="Arial" w:hAnsi="Arial" w:cs="Arial"/>
        </w:rPr>
        <w:t>AGB’s</w:t>
      </w:r>
      <w:proofErr w:type="spellEnd"/>
      <w:r>
        <w:rPr>
          <w:rFonts w:ascii="Arial" w:hAnsi="Arial" w:cs="Arial"/>
        </w:rPr>
        <w:t xml:space="preserve"> aufgerufen.</w:t>
      </w:r>
    </w:p>
    <w:p w14:paraId="783B8BD1" w14:textId="605A7496" w:rsidR="004B774D" w:rsidRDefault="004B774D" w:rsidP="000A0697">
      <w:pPr>
        <w:rPr>
          <w:rFonts w:ascii="Arial" w:hAnsi="Arial" w:cs="Arial"/>
        </w:rPr>
      </w:pPr>
      <w:r>
        <w:rPr>
          <w:rFonts w:ascii="Arial" w:hAnsi="Arial" w:cs="Arial"/>
        </w:rPr>
        <w:t xml:space="preserve">Mit der Bestätigung der </w:t>
      </w:r>
      <w:proofErr w:type="spellStart"/>
      <w:r>
        <w:rPr>
          <w:rFonts w:ascii="Arial" w:hAnsi="Arial" w:cs="Arial"/>
        </w:rPr>
        <w:t>AGB’s</w:t>
      </w:r>
      <w:proofErr w:type="spellEnd"/>
      <w:r>
        <w:rPr>
          <w:rFonts w:ascii="Arial" w:hAnsi="Arial" w:cs="Arial"/>
        </w:rPr>
        <w:t xml:space="preserve"> und Einhaltung der geforderten Bedingungen wird das Plugin auf unserem Dienst nach einer Kontrolle veröffentlicht und sie erteilen uns mit dem Upload des Programms folgende Rechte an Ihrem Programm:</w:t>
      </w:r>
    </w:p>
    <w:p w14:paraId="09377710" w14:textId="2FDF48C0" w:rsidR="004B774D" w:rsidRDefault="004B774D" w:rsidP="000A0697">
      <w:pPr>
        <w:rPr>
          <w:rFonts w:ascii="Arial" w:hAnsi="Arial" w:cs="Arial"/>
        </w:rPr>
      </w:pPr>
    </w:p>
    <w:p w14:paraId="23F6C079" w14:textId="2C67027A" w:rsidR="004B774D" w:rsidRDefault="004B774D" w:rsidP="004B774D">
      <w:pPr>
        <w:pStyle w:val="Listenabsatz"/>
        <w:numPr>
          <w:ilvl w:val="0"/>
          <w:numId w:val="31"/>
        </w:numPr>
        <w:rPr>
          <w:rFonts w:ascii="Arial" w:hAnsi="Arial" w:cs="Arial"/>
        </w:rPr>
      </w:pPr>
      <w:r>
        <w:rPr>
          <w:rFonts w:ascii="Arial" w:hAnsi="Arial" w:cs="Arial"/>
        </w:rPr>
        <w:t xml:space="preserve">Wir haben ein </w:t>
      </w:r>
      <w:proofErr w:type="spellStart"/>
      <w:r>
        <w:rPr>
          <w:rFonts w:ascii="Arial" w:hAnsi="Arial" w:cs="Arial"/>
        </w:rPr>
        <w:t>Nutzungs</w:t>
      </w:r>
      <w:proofErr w:type="spellEnd"/>
      <w:r>
        <w:rPr>
          <w:rFonts w:ascii="Arial" w:hAnsi="Arial" w:cs="Arial"/>
        </w:rPr>
        <w:t xml:space="preserve"> und Veröffentlichung Recht an Ihrem Inhalt, dies bedeutet wir bekommen die Erlaubnis dieses Programm auf unserem Dienst zu veröffentlichen und anderen (dritten) zur </w:t>
      </w:r>
      <w:proofErr w:type="spellStart"/>
      <w:r>
        <w:rPr>
          <w:rFonts w:ascii="Arial" w:hAnsi="Arial" w:cs="Arial"/>
        </w:rPr>
        <w:t>verfügung</w:t>
      </w:r>
      <w:proofErr w:type="spellEnd"/>
      <w:r>
        <w:rPr>
          <w:rFonts w:ascii="Arial" w:hAnsi="Arial" w:cs="Arial"/>
        </w:rPr>
        <w:t xml:space="preserve"> zu stellen</w:t>
      </w:r>
      <w:r w:rsidR="00B86A76">
        <w:rPr>
          <w:rFonts w:ascii="Arial" w:hAnsi="Arial" w:cs="Arial"/>
        </w:rPr>
        <w:t xml:space="preserve"> und zu nutzen</w:t>
      </w:r>
      <w:r>
        <w:rPr>
          <w:rFonts w:ascii="Arial" w:hAnsi="Arial" w:cs="Arial"/>
        </w:rPr>
        <w:t>.</w:t>
      </w:r>
    </w:p>
    <w:p w14:paraId="2A3AE0B7" w14:textId="77777777" w:rsidR="00B86A76" w:rsidRDefault="00B86A76" w:rsidP="00B86A76">
      <w:pPr>
        <w:pStyle w:val="Listenabsatz"/>
        <w:rPr>
          <w:rFonts w:ascii="Arial" w:hAnsi="Arial" w:cs="Arial"/>
        </w:rPr>
      </w:pPr>
    </w:p>
    <w:p w14:paraId="06D6CDC7" w14:textId="6418E5F5" w:rsidR="00B86A76" w:rsidRDefault="00B86A76" w:rsidP="004B774D">
      <w:pPr>
        <w:pStyle w:val="Listenabsatz"/>
        <w:numPr>
          <w:ilvl w:val="0"/>
          <w:numId w:val="31"/>
        </w:numPr>
        <w:rPr>
          <w:rFonts w:ascii="Arial" w:hAnsi="Arial" w:cs="Arial"/>
        </w:rPr>
      </w:pPr>
      <w:r>
        <w:rPr>
          <w:rFonts w:ascii="Arial" w:hAnsi="Arial" w:cs="Arial"/>
        </w:rPr>
        <w:t>Wir bekommen die Lizensierungsrechte an dieser Anwendung.</w:t>
      </w:r>
    </w:p>
    <w:p w14:paraId="4EB2B5B5" w14:textId="77777777" w:rsidR="00B86A76" w:rsidRDefault="00B86A76" w:rsidP="00B86A76">
      <w:pPr>
        <w:pStyle w:val="Listenabsatz"/>
        <w:rPr>
          <w:rFonts w:ascii="Arial" w:hAnsi="Arial" w:cs="Arial"/>
        </w:rPr>
      </w:pPr>
      <w:r>
        <w:rPr>
          <w:rFonts w:ascii="Arial" w:hAnsi="Arial" w:cs="Arial"/>
        </w:rPr>
        <w:t>(Das Programm darf nicht durch sie lizenziert werden).</w:t>
      </w:r>
    </w:p>
    <w:p w14:paraId="43CE0871" w14:textId="77777777" w:rsidR="00B86A76" w:rsidRDefault="00B86A76" w:rsidP="00B86A76">
      <w:pPr>
        <w:rPr>
          <w:rFonts w:ascii="Arial" w:hAnsi="Arial" w:cs="Arial"/>
        </w:rPr>
      </w:pPr>
    </w:p>
    <w:p w14:paraId="10F28BFD" w14:textId="3FEA6971" w:rsidR="00B86A76" w:rsidRPr="00B86A76" w:rsidRDefault="00B86A76" w:rsidP="00B86A76">
      <w:pPr>
        <w:pStyle w:val="Listenabsatz"/>
        <w:numPr>
          <w:ilvl w:val="0"/>
          <w:numId w:val="31"/>
        </w:numPr>
        <w:rPr>
          <w:rFonts w:ascii="Arial" w:hAnsi="Arial" w:cs="Arial"/>
        </w:rPr>
      </w:pPr>
      <w:r>
        <w:rPr>
          <w:rFonts w:ascii="Arial" w:hAnsi="Arial" w:cs="Arial"/>
        </w:rPr>
        <w:t>Sollten sie Ihre Software nicht kostenfrei anbieten wollen, erklären Sie sich damit einverstanden keine eigenen Zahlungsmethoden in Ihrem Programm zu hinterlegen, sondern die von uns vorgegebenen Zahlungsmethoden zu verwenden um die Sicherheit dritter zu gewährleisten.</w:t>
      </w:r>
      <w:r w:rsidRPr="00B86A76">
        <w:rPr>
          <w:rFonts w:ascii="Arial" w:hAnsi="Arial" w:cs="Arial"/>
        </w:rPr>
        <w:t xml:space="preserve"> </w:t>
      </w:r>
    </w:p>
    <w:p w14:paraId="74F35ED0" w14:textId="3FBD3C68" w:rsidR="004B774D" w:rsidRDefault="004B774D" w:rsidP="000A0697">
      <w:pPr>
        <w:rPr>
          <w:rFonts w:ascii="Arial" w:hAnsi="Arial" w:cs="Arial"/>
        </w:rPr>
      </w:pPr>
    </w:p>
    <w:p w14:paraId="59C34390" w14:textId="05616190" w:rsidR="00C016BE" w:rsidRDefault="00C016BE" w:rsidP="00C016BE">
      <w:pPr>
        <w:pStyle w:val="Listenabsatz"/>
        <w:numPr>
          <w:ilvl w:val="0"/>
          <w:numId w:val="31"/>
        </w:numPr>
        <w:rPr>
          <w:rFonts w:ascii="Arial" w:hAnsi="Arial" w:cs="Arial"/>
        </w:rPr>
      </w:pPr>
      <w:r>
        <w:rPr>
          <w:rFonts w:ascii="Arial" w:hAnsi="Arial" w:cs="Arial"/>
        </w:rPr>
        <w:t>Wir behalten es uns vor Änderungen an dem Programm vornehmen zu dürfen sofern dies zum Schutz des Dienstes erforderlich ist.</w:t>
      </w:r>
      <w:r w:rsidR="00761012">
        <w:rPr>
          <w:rFonts w:ascii="Arial" w:hAnsi="Arial" w:cs="Arial"/>
        </w:rPr>
        <w:t xml:space="preserve"> Ebenso halten wir uns das Recht vor Ihren </w:t>
      </w:r>
      <w:r w:rsidR="00761012">
        <w:rPr>
          <w:rFonts w:ascii="Arial" w:hAnsi="Arial" w:cs="Arial"/>
        </w:rPr>
        <w:lastRenderedPageBreak/>
        <w:t>Programm Code anzusehen und entsprechende Software dafür zu verwenden.</w:t>
      </w:r>
    </w:p>
    <w:p w14:paraId="09B3F123" w14:textId="77777777" w:rsidR="00761012" w:rsidRPr="00761012" w:rsidRDefault="00761012" w:rsidP="00761012">
      <w:pPr>
        <w:pStyle w:val="Listenabsatz"/>
        <w:rPr>
          <w:rFonts w:ascii="Arial" w:hAnsi="Arial" w:cs="Arial"/>
        </w:rPr>
      </w:pPr>
    </w:p>
    <w:p w14:paraId="03E88145" w14:textId="54992D6B" w:rsidR="00761012" w:rsidRPr="00C016BE" w:rsidRDefault="00761012" w:rsidP="00C016BE">
      <w:pPr>
        <w:pStyle w:val="Listenabsatz"/>
        <w:numPr>
          <w:ilvl w:val="0"/>
          <w:numId w:val="31"/>
        </w:numPr>
        <w:rPr>
          <w:rFonts w:ascii="Arial" w:hAnsi="Arial" w:cs="Arial"/>
        </w:rPr>
      </w:pPr>
      <w:r>
        <w:rPr>
          <w:rFonts w:ascii="Arial" w:hAnsi="Arial" w:cs="Arial"/>
        </w:rPr>
        <w:t>Sie stimmen zu, dass wir Ihr Programm unter unseren Auflagen (</w:t>
      </w:r>
      <w:proofErr w:type="spellStart"/>
      <w:r>
        <w:rPr>
          <w:rFonts w:ascii="Arial" w:hAnsi="Arial" w:cs="Arial"/>
        </w:rPr>
        <w:t>AGB’s</w:t>
      </w:r>
      <w:proofErr w:type="spellEnd"/>
      <w:r>
        <w:rPr>
          <w:rFonts w:ascii="Arial" w:hAnsi="Arial" w:cs="Arial"/>
        </w:rPr>
        <w:t>) betreiben dürfen.</w:t>
      </w:r>
    </w:p>
    <w:p w14:paraId="19234458" w14:textId="790197BE" w:rsidR="00B86A76" w:rsidRDefault="00B86A76" w:rsidP="000A0697">
      <w:pPr>
        <w:rPr>
          <w:rFonts w:ascii="Arial" w:hAnsi="Arial" w:cs="Arial"/>
        </w:rPr>
      </w:pPr>
    </w:p>
    <w:p w14:paraId="4D274191" w14:textId="760B4717" w:rsidR="00B86A76" w:rsidRDefault="00B86A76" w:rsidP="000A0697">
      <w:pPr>
        <w:rPr>
          <w:rFonts w:ascii="Arial" w:hAnsi="Arial" w:cs="Arial"/>
        </w:rPr>
      </w:pPr>
    </w:p>
    <w:p w14:paraId="29B34161" w14:textId="5CE0022D" w:rsidR="00B86A76" w:rsidRDefault="00B86A76" w:rsidP="000A0697">
      <w:pPr>
        <w:rPr>
          <w:rFonts w:ascii="Arial" w:hAnsi="Arial" w:cs="Arial"/>
        </w:rPr>
      </w:pPr>
    </w:p>
    <w:p w14:paraId="18C04D52" w14:textId="77777777" w:rsidR="00B86A76" w:rsidRDefault="00B86A76" w:rsidP="000A0697">
      <w:pPr>
        <w:rPr>
          <w:rFonts w:ascii="Arial" w:hAnsi="Arial" w:cs="Arial"/>
        </w:rPr>
      </w:pPr>
    </w:p>
    <w:p w14:paraId="1410FE64" w14:textId="42414D8D" w:rsidR="007B14EF" w:rsidRPr="00D06A2E" w:rsidRDefault="007B14EF" w:rsidP="000A0697">
      <w:pPr>
        <w:rPr>
          <w:rFonts w:ascii="Arial" w:hAnsi="Arial" w:cs="Arial"/>
          <w:b/>
          <w:bCs/>
        </w:rPr>
      </w:pPr>
      <w:r w:rsidRPr="00D06A2E">
        <w:rPr>
          <w:rFonts w:ascii="Arial" w:hAnsi="Arial" w:cs="Arial"/>
          <w:b/>
          <w:bCs/>
        </w:rPr>
        <w:t>§</w:t>
      </w:r>
      <w:r w:rsidR="007140C7" w:rsidRPr="00D06A2E">
        <w:rPr>
          <w:rFonts w:ascii="Arial" w:hAnsi="Arial" w:cs="Arial"/>
          <w:b/>
          <w:bCs/>
        </w:rPr>
        <w:t>2</w:t>
      </w:r>
      <w:r w:rsidRPr="00D06A2E">
        <w:rPr>
          <w:rFonts w:ascii="Arial" w:hAnsi="Arial" w:cs="Arial"/>
          <w:b/>
          <w:bCs/>
        </w:rPr>
        <w:t xml:space="preserve"> </w:t>
      </w:r>
      <w:r w:rsidR="00B86A76" w:rsidRPr="00D06A2E">
        <w:rPr>
          <w:rFonts w:ascii="Arial" w:hAnsi="Arial" w:cs="Arial"/>
          <w:b/>
          <w:bCs/>
        </w:rPr>
        <w:t>Haftungsausschluss</w:t>
      </w:r>
      <w:r w:rsidR="007140C7" w:rsidRPr="00D06A2E">
        <w:rPr>
          <w:rFonts w:ascii="Arial" w:hAnsi="Arial" w:cs="Arial"/>
          <w:b/>
          <w:bCs/>
        </w:rPr>
        <w:t xml:space="preserve"> für </w:t>
      </w:r>
      <w:r w:rsidR="00B86A76" w:rsidRPr="00D06A2E">
        <w:rPr>
          <w:rFonts w:ascii="Arial" w:hAnsi="Arial" w:cs="Arial"/>
          <w:b/>
          <w:bCs/>
        </w:rPr>
        <w:t>Inhalte</w:t>
      </w:r>
    </w:p>
    <w:p w14:paraId="5E48E84C" w14:textId="2E048FCA" w:rsidR="00D06A2E" w:rsidRDefault="00D06A2E" w:rsidP="000A0697">
      <w:pPr>
        <w:rPr>
          <w:rFonts w:ascii="Arial" w:hAnsi="Arial" w:cs="Arial"/>
        </w:rPr>
      </w:pPr>
    </w:p>
    <w:p w14:paraId="000D0C9B" w14:textId="0B25324B" w:rsidR="00D06A2E" w:rsidRDefault="00D06A2E" w:rsidP="000A0697">
      <w:pPr>
        <w:rPr>
          <w:rFonts w:ascii="Arial" w:hAnsi="Arial" w:cs="Arial"/>
        </w:rPr>
      </w:pPr>
      <w:r>
        <w:rPr>
          <w:rFonts w:ascii="Arial" w:hAnsi="Arial" w:cs="Arial"/>
        </w:rPr>
        <w:t>Wir übernehmen keine Haftung oder sonstige Verantwortung für veröffentlichte Inhalte dritter.</w:t>
      </w:r>
    </w:p>
    <w:p w14:paraId="61B8035D" w14:textId="13A8D5BA" w:rsidR="00C016BE" w:rsidRDefault="00D06A2E" w:rsidP="000A0697">
      <w:pPr>
        <w:rPr>
          <w:rFonts w:ascii="Arial" w:hAnsi="Arial" w:cs="Arial"/>
        </w:rPr>
      </w:pPr>
      <w:r>
        <w:rPr>
          <w:rFonts w:ascii="Arial" w:hAnsi="Arial" w:cs="Arial"/>
        </w:rPr>
        <w:t>Jeder</w:t>
      </w:r>
      <w:r w:rsidR="00C016BE">
        <w:rPr>
          <w:rFonts w:ascii="Arial" w:hAnsi="Arial" w:cs="Arial"/>
        </w:rPr>
        <w:t xml:space="preserve"> Benutzer, welcher ein Programm bei uns veröffentlicht haftet selbstständig für seine Inhalte. </w:t>
      </w:r>
    </w:p>
    <w:p w14:paraId="4F1BFD56" w14:textId="77777777" w:rsidR="00C016BE" w:rsidRDefault="00C016BE" w:rsidP="000A0697">
      <w:pPr>
        <w:rPr>
          <w:rFonts w:ascii="Arial" w:hAnsi="Arial" w:cs="Arial"/>
        </w:rPr>
      </w:pPr>
    </w:p>
    <w:p w14:paraId="2B9F1CBE" w14:textId="4784B2A2" w:rsidR="00C016BE" w:rsidRDefault="00C016BE" w:rsidP="000A0697">
      <w:pPr>
        <w:rPr>
          <w:rFonts w:ascii="Arial" w:hAnsi="Arial" w:cs="Arial"/>
        </w:rPr>
      </w:pPr>
      <w:r>
        <w:rPr>
          <w:rFonts w:ascii="Arial" w:hAnsi="Arial" w:cs="Arial"/>
        </w:rPr>
        <w:t>Wir versuchen die Programme dritter vor deren Veröffentlichung auf unserem Dienst gründlich zu kontrollieren, jedoch ist dies nicht immer aufgrund der Menge der Inhalte möglich.</w:t>
      </w:r>
    </w:p>
    <w:p w14:paraId="48C5C0EA" w14:textId="7FD2B1FE" w:rsidR="00C016BE" w:rsidRDefault="00C016BE" w:rsidP="000A0697">
      <w:pPr>
        <w:rPr>
          <w:rFonts w:ascii="Arial" w:hAnsi="Arial" w:cs="Arial"/>
        </w:rPr>
      </w:pPr>
      <w:r>
        <w:rPr>
          <w:rFonts w:ascii="Arial" w:hAnsi="Arial" w:cs="Arial"/>
        </w:rPr>
        <w:t>Wir versuchen in erster Linie das Programm frei von Datendiebstahl oder sonstigen schädlichen Inhalten frei zu halten. Dabei können wir nicht immer in das kleinste Detail gehen.</w:t>
      </w:r>
    </w:p>
    <w:p w14:paraId="510350BD" w14:textId="77777777" w:rsidR="00C016BE" w:rsidRDefault="00C016BE" w:rsidP="000A0697">
      <w:pPr>
        <w:rPr>
          <w:rFonts w:ascii="Arial" w:hAnsi="Arial" w:cs="Arial"/>
        </w:rPr>
      </w:pPr>
    </w:p>
    <w:p w14:paraId="60ABD584" w14:textId="50E8C741" w:rsidR="00C016BE" w:rsidRDefault="00C016BE" w:rsidP="000A0697">
      <w:pPr>
        <w:rPr>
          <w:rFonts w:ascii="Arial" w:hAnsi="Arial" w:cs="Arial"/>
        </w:rPr>
      </w:pPr>
      <w:r>
        <w:rPr>
          <w:rFonts w:ascii="Arial" w:hAnsi="Arial" w:cs="Arial"/>
        </w:rPr>
        <w:t xml:space="preserve">Daher ist der Ersteller selbst verantwortlich und </w:t>
      </w:r>
      <w:proofErr w:type="gramStart"/>
      <w:r>
        <w:rPr>
          <w:rFonts w:ascii="Arial" w:hAnsi="Arial" w:cs="Arial"/>
        </w:rPr>
        <w:t>Haftbar</w:t>
      </w:r>
      <w:proofErr w:type="gramEnd"/>
      <w:r>
        <w:rPr>
          <w:rFonts w:ascii="Arial" w:hAnsi="Arial" w:cs="Arial"/>
        </w:rPr>
        <w:t xml:space="preserve"> für seine Inhalte.</w:t>
      </w:r>
    </w:p>
    <w:p w14:paraId="0D30F078" w14:textId="0D6C8668" w:rsidR="00C016BE" w:rsidRDefault="00C016BE" w:rsidP="000A0697">
      <w:pPr>
        <w:rPr>
          <w:rFonts w:ascii="Arial" w:hAnsi="Arial" w:cs="Arial"/>
        </w:rPr>
      </w:pPr>
      <w:r>
        <w:rPr>
          <w:rFonts w:ascii="Arial" w:hAnsi="Arial" w:cs="Arial"/>
        </w:rPr>
        <w:t xml:space="preserve">Wir bieten dritten die Möglichkeit Verstöße zu melden und halten uns das Recht vor sollte ein Verstoß vorliegen diesen auch zu bestrafen. Die Bestrafung hängt von der Verletzung unserer </w:t>
      </w:r>
      <w:proofErr w:type="spellStart"/>
      <w:r>
        <w:rPr>
          <w:rFonts w:ascii="Arial" w:hAnsi="Arial" w:cs="Arial"/>
        </w:rPr>
        <w:t>AGB’s</w:t>
      </w:r>
      <w:proofErr w:type="spellEnd"/>
      <w:r>
        <w:rPr>
          <w:rFonts w:ascii="Arial" w:hAnsi="Arial" w:cs="Arial"/>
        </w:rPr>
        <w:t xml:space="preserve"> ab und kann im schlimmsten fall zur Löschung all ihrer Daten führen und zum Ausschluss aus unserem Dienst.</w:t>
      </w:r>
    </w:p>
    <w:p w14:paraId="6D71EAD4" w14:textId="25B9F5BC" w:rsidR="00D06A2E" w:rsidRDefault="00D06A2E" w:rsidP="000A0697">
      <w:pPr>
        <w:rPr>
          <w:rFonts w:ascii="Arial" w:hAnsi="Arial" w:cs="Arial"/>
        </w:rPr>
      </w:pPr>
    </w:p>
    <w:p w14:paraId="6A14E56A" w14:textId="3EB21595" w:rsidR="00C016BE" w:rsidRDefault="00C016BE" w:rsidP="000A0697">
      <w:pPr>
        <w:rPr>
          <w:rFonts w:ascii="Arial" w:hAnsi="Arial" w:cs="Arial"/>
        </w:rPr>
      </w:pPr>
    </w:p>
    <w:p w14:paraId="50F2DB8E" w14:textId="0FDDBC0B" w:rsidR="00C016BE" w:rsidRDefault="00C016BE" w:rsidP="000A0697">
      <w:pPr>
        <w:rPr>
          <w:rFonts w:ascii="Arial" w:hAnsi="Arial" w:cs="Arial"/>
        </w:rPr>
      </w:pPr>
    </w:p>
    <w:p w14:paraId="52B04BF2" w14:textId="682C80A1" w:rsidR="00C016BE" w:rsidRPr="00C016BE" w:rsidRDefault="00C016BE" w:rsidP="00C016BE">
      <w:pPr>
        <w:rPr>
          <w:rFonts w:ascii="Arial" w:hAnsi="Arial" w:cs="Arial"/>
          <w:b/>
          <w:bCs/>
        </w:rPr>
      </w:pPr>
      <w:r w:rsidRPr="00C016BE">
        <w:rPr>
          <w:rFonts w:ascii="Arial" w:hAnsi="Arial" w:cs="Arial"/>
          <w:b/>
          <w:bCs/>
        </w:rPr>
        <w:t>$3 Einnahmen</w:t>
      </w:r>
    </w:p>
    <w:p w14:paraId="4883A339" w14:textId="2010B6AB" w:rsidR="00C016BE" w:rsidRDefault="00C016BE" w:rsidP="000A0697">
      <w:pPr>
        <w:rPr>
          <w:rFonts w:ascii="Arial" w:hAnsi="Arial" w:cs="Arial"/>
        </w:rPr>
      </w:pPr>
    </w:p>
    <w:p w14:paraId="3C3C787E" w14:textId="4C305697" w:rsidR="00ED0925" w:rsidRDefault="00ED0925" w:rsidP="000A0697">
      <w:pPr>
        <w:rPr>
          <w:rFonts w:ascii="Arial" w:hAnsi="Arial" w:cs="Arial"/>
        </w:rPr>
      </w:pPr>
      <w:r>
        <w:rPr>
          <w:rFonts w:ascii="Arial" w:hAnsi="Arial" w:cs="Arial"/>
        </w:rPr>
        <w:t xml:space="preserve">Jeder Entwickler muss zu beginn ein Developer </w:t>
      </w:r>
      <w:proofErr w:type="spellStart"/>
      <w:r>
        <w:rPr>
          <w:rFonts w:ascii="Arial" w:hAnsi="Arial" w:cs="Arial"/>
        </w:rPr>
        <w:t>Abbonemo</w:t>
      </w:r>
      <w:proofErr w:type="spellEnd"/>
      <w:r>
        <w:rPr>
          <w:rFonts w:ascii="Arial" w:hAnsi="Arial" w:cs="Arial"/>
        </w:rPr>
        <w:t xml:space="preserve"> abschließen, welches monatliche kosten mit sich bringt. Diese Kosten kommen mit dem entstehenden aufwand der Veröffentlichung ihrer Software in unserem Dienst zu </w:t>
      </w:r>
      <w:proofErr w:type="spellStart"/>
      <w:r>
        <w:rPr>
          <w:rFonts w:ascii="Arial" w:hAnsi="Arial" w:cs="Arial"/>
        </w:rPr>
        <w:t>stande</w:t>
      </w:r>
      <w:proofErr w:type="spellEnd"/>
      <w:r>
        <w:rPr>
          <w:rFonts w:ascii="Arial" w:hAnsi="Arial" w:cs="Arial"/>
        </w:rPr>
        <w:t xml:space="preserve">. Jede Software wird von uns vor </w:t>
      </w:r>
      <w:proofErr w:type="spellStart"/>
      <w:r>
        <w:rPr>
          <w:rFonts w:ascii="Arial" w:hAnsi="Arial" w:cs="Arial"/>
        </w:rPr>
        <w:t>veröffentlichung</w:t>
      </w:r>
      <w:proofErr w:type="spellEnd"/>
      <w:r>
        <w:rPr>
          <w:rFonts w:ascii="Arial" w:hAnsi="Arial" w:cs="Arial"/>
        </w:rPr>
        <w:t xml:space="preserve"> überprüft auf schädliche oder unerlaubte Inhalte.</w:t>
      </w:r>
    </w:p>
    <w:p w14:paraId="7576B76B" w14:textId="66677888" w:rsidR="00ED0925" w:rsidRDefault="00ED0925" w:rsidP="000A0697">
      <w:pPr>
        <w:rPr>
          <w:rFonts w:ascii="Arial" w:hAnsi="Arial" w:cs="Arial"/>
        </w:rPr>
      </w:pPr>
    </w:p>
    <w:p w14:paraId="2A87F291" w14:textId="61FC92CD" w:rsidR="00ED0925" w:rsidRDefault="00ED0925" w:rsidP="000A0697">
      <w:pPr>
        <w:rPr>
          <w:rFonts w:ascii="Arial" w:hAnsi="Arial" w:cs="Arial"/>
        </w:rPr>
      </w:pPr>
      <w:r>
        <w:rPr>
          <w:rFonts w:ascii="Arial" w:hAnsi="Arial" w:cs="Arial"/>
        </w:rPr>
        <w:t>Wir halten uns das Recht vor nach eigenem Ermessen über diese Kosten hinwegzusehen, wenn es eine gutentwickelte und beliebte Software unter den Benutzern wird, um Ihnen als Entwickler entgegen zu kommen.</w:t>
      </w:r>
    </w:p>
    <w:p w14:paraId="209CC0F2" w14:textId="77777777" w:rsidR="00ED0925" w:rsidRDefault="00ED0925" w:rsidP="000A0697">
      <w:pPr>
        <w:rPr>
          <w:rFonts w:ascii="Arial" w:hAnsi="Arial" w:cs="Arial"/>
        </w:rPr>
      </w:pPr>
    </w:p>
    <w:p w14:paraId="5C626528" w14:textId="45376155" w:rsidR="00C016BE" w:rsidRDefault="00C016BE" w:rsidP="000A0697">
      <w:pPr>
        <w:rPr>
          <w:rFonts w:ascii="Arial" w:hAnsi="Arial" w:cs="Arial"/>
        </w:rPr>
      </w:pPr>
      <w:r>
        <w:rPr>
          <w:rFonts w:ascii="Arial" w:hAnsi="Arial" w:cs="Arial"/>
        </w:rPr>
        <w:t xml:space="preserve">Wir haben jedem Benutzer die Möglichkeit eingebaut seine eigenen Inhalte auf unserem Dienst zu veröffentlichen. Der Ersteller hat bei der </w:t>
      </w:r>
      <w:proofErr w:type="spellStart"/>
      <w:r>
        <w:rPr>
          <w:rFonts w:ascii="Arial" w:hAnsi="Arial" w:cs="Arial"/>
        </w:rPr>
        <w:t>veröffentlichung</w:t>
      </w:r>
      <w:proofErr w:type="spellEnd"/>
      <w:r>
        <w:rPr>
          <w:rFonts w:ascii="Arial" w:hAnsi="Arial" w:cs="Arial"/>
        </w:rPr>
        <w:t xml:space="preserve"> seines </w:t>
      </w:r>
      <w:r>
        <w:rPr>
          <w:rFonts w:ascii="Arial" w:hAnsi="Arial" w:cs="Arial"/>
        </w:rPr>
        <w:lastRenderedPageBreak/>
        <w:t xml:space="preserve">Programms die </w:t>
      </w:r>
      <w:proofErr w:type="spellStart"/>
      <w:r>
        <w:rPr>
          <w:rFonts w:ascii="Arial" w:hAnsi="Arial" w:cs="Arial"/>
        </w:rPr>
        <w:t>möglichkeit</w:t>
      </w:r>
      <w:proofErr w:type="spellEnd"/>
      <w:r>
        <w:rPr>
          <w:rFonts w:ascii="Arial" w:hAnsi="Arial" w:cs="Arial"/>
        </w:rPr>
        <w:t xml:space="preserve"> (jederzeit anpassbar) dieses Programm kostenfrei oder kostenpflichtig anzubieten.</w:t>
      </w:r>
    </w:p>
    <w:p w14:paraId="789DDA29" w14:textId="6D68F870" w:rsidR="00C016BE" w:rsidRDefault="00C016BE" w:rsidP="000A0697">
      <w:pPr>
        <w:rPr>
          <w:rFonts w:ascii="Arial" w:hAnsi="Arial" w:cs="Arial"/>
        </w:rPr>
      </w:pPr>
      <w:r>
        <w:rPr>
          <w:rFonts w:ascii="Arial" w:hAnsi="Arial" w:cs="Arial"/>
        </w:rPr>
        <w:t xml:space="preserve">Sollten Sie sich für eine kostenpflichtige </w:t>
      </w:r>
      <w:proofErr w:type="spellStart"/>
      <w:r>
        <w:rPr>
          <w:rFonts w:ascii="Arial" w:hAnsi="Arial" w:cs="Arial"/>
        </w:rPr>
        <w:t>Wariante</w:t>
      </w:r>
      <w:proofErr w:type="spellEnd"/>
      <w:r>
        <w:rPr>
          <w:rFonts w:ascii="Arial" w:hAnsi="Arial" w:cs="Arial"/>
        </w:rPr>
        <w:t xml:space="preserve"> entscheiden</w:t>
      </w:r>
      <w:r w:rsidR="00ED0925">
        <w:rPr>
          <w:rFonts w:ascii="Arial" w:hAnsi="Arial" w:cs="Arial"/>
        </w:rPr>
        <w:t>, werden sie aufgefordert Ihre Bankdaten einzugeben, um den Betrag an sie überweißen zu können.</w:t>
      </w:r>
    </w:p>
    <w:p w14:paraId="6F0FC038" w14:textId="3CB5A892" w:rsidR="00ED0925" w:rsidRDefault="00ED0925" w:rsidP="000A0697">
      <w:pPr>
        <w:rPr>
          <w:rFonts w:ascii="Arial" w:hAnsi="Arial" w:cs="Arial"/>
        </w:rPr>
      </w:pPr>
      <w:r>
        <w:rPr>
          <w:rFonts w:ascii="Arial" w:hAnsi="Arial" w:cs="Arial"/>
        </w:rPr>
        <w:t xml:space="preserve">Für kostenpflichtige Inhalte von ihnen erheben wir eine kleine Gebühr in </w:t>
      </w:r>
      <w:proofErr w:type="spellStart"/>
      <w:r>
        <w:rPr>
          <w:rFonts w:ascii="Arial" w:hAnsi="Arial" w:cs="Arial"/>
        </w:rPr>
        <w:t>höhe</w:t>
      </w:r>
      <w:proofErr w:type="spellEnd"/>
      <w:r>
        <w:rPr>
          <w:rFonts w:ascii="Arial" w:hAnsi="Arial" w:cs="Arial"/>
        </w:rPr>
        <w:t xml:space="preserve"> von 5% zuzüglich alle Mehrwertsteuer.</w:t>
      </w:r>
    </w:p>
    <w:p w14:paraId="482BB849" w14:textId="504994B9" w:rsidR="00C016BE" w:rsidRDefault="00C016BE" w:rsidP="000A0697">
      <w:pPr>
        <w:rPr>
          <w:rFonts w:ascii="Arial" w:hAnsi="Arial" w:cs="Arial"/>
        </w:rPr>
      </w:pPr>
    </w:p>
    <w:p w14:paraId="31DB4CA2" w14:textId="4517AB02" w:rsidR="00C016BE" w:rsidRDefault="00C016BE" w:rsidP="000A0697">
      <w:pPr>
        <w:rPr>
          <w:rFonts w:ascii="Arial" w:hAnsi="Arial" w:cs="Arial"/>
        </w:rPr>
      </w:pPr>
    </w:p>
    <w:p w14:paraId="3808427F" w14:textId="214FBA8A" w:rsidR="00C016BE" w:rsidRPr="00761012" w:rsidRDefault="00ED0925" w:rsidP="000A0697">
      <w:pPr>
        <w:rPr>
          <w:rFonts w:ascii="Arial" w:hAnsi="Arial" w:cs="Arial"/>
          <w:b/>
          <w:bCs/>
        </w:rPr>
      </w:pPr>
      <w:r w:rsidRPr="00761012">
        <w:rPr>
          <w:rFonts w:ascii="Arial" w:hAnsi="Arial" w:cs="Arial"/>
          <w:b/>
          <w:bCs/>
        </w:rPr>
        <w:t>§4 Verbotene Inhalte</w:t>
      </w:r>
    </w:p>
    <w:p w14:paraId="0AB40BBD" w14:textId="38330FB4" w:rsidR="00ED0925" w:rsidRDefault="00ED0925" w:rsidP="000A0697">
      <w:pPr>
        <w:rPr>
          <w:rFonts w:ascii="Arial" w:hAnsi="Arial" w:cs="Arial"/>
        </w:rPr>
      </w:pPr>
    </w:p>
    <w:p w14:paraId="19EE2F28" w14:textId="0194F03B" w:rsidR="00ED0925" w:rsidRDefault="00ED0925" w:rsidP="000A0697">
      <w:pPr>
        <w:rPr>
          <w:rFonts w:ascii="Arial" w:hAnsi="Arial" w:cs="Arial"/>
        </w:rPr>
      </w:pPr>
      <w:r>
        <w:rPr>
          <w:rFonts w:ascii="Arial" w:hAnsi="Arial" w:cs="Arial"/>
        </w:rPr>
        <w:t xml:space="preserve">Sie erklären sich damit einverstanden </w:t>
      </w:r>
      <w:r w:rsidR="008618B8">
        <w:rPr>
          <w:rFonts w:ascii="Arial" w:hAnsi="Arial" w:cs="Arial"/>
        </w:rPr>
        <w:t xml:space="preserve">und garantieren uns keine schädlichen </w:t>
      </w:r>
      <w:r w:rsidR="00C24616">
        <w:rPr>
          <w:rFonts w:ascii="Arial" w:hAnsi="Arial" w:cs="Arial"/>
        </w:rPr>
        <w:t>Inhalte</w:t>
      </w:r>
      <w:r w:rsidR="008618B8">
        <w:rPr>
          <w:rFonts w:ascii="Arial" w:hAnsi="Arial" w:cs="Arial"/>
        </w:rPr>
        <w:t xml:space="preserve"> in Ihre Software einzubauen oder an Nutzerdaten zu gelangen.</w:t>
      </w:r>
    </w:p>
    <w:p w14:paraId="72CEBF37" w14:textId="248B7D61" w:rsidR="008618B8" w:rsidRDefault="008618B8" w:rsidP="000A0697">
      <w:pPr>
        <w:rPr>
          <w:rFonts w:ascii="Arial" w:hAnsi="Arial" w:cs="Arial"/>
        </w:rPr>
      </w:pPr>
      <w:r>
        <w:rPr>
          <w:rFonts w:ascii="Arial" w:hAnsi="Arial" w:cs="Arial"/>
        </w:rPr>
        <w:t xml:space="preserve">Als Schädliche Inhalte gilt z.B. Viren, Trojaner, Mining </w:t>
      </w:r>
      <w:r w:rsidR="00C24616">
        <w:rPr>
          <w:rFonts w:ascii="Arial" w:hAnsi="Arial" w:cs="Arial"/>
        </w:rPr>
        <w:t>Maschinen</w:t>
      </w:r>
      <w:r>
        <w:rPr>
          <w:rFonts w:ascii="Arial" w:hAnsi="Arial" w:cs="Arial"/>
        </w:rPr>
        <w:t xml:space="preserve"> </w:t>
      </w:r>
      <w:r w:rsidR="00C24616">
        <w:rPr>
          <w:rFonts w:ascii="Arial" w:hAnsi="Arial" w:cs="Arial"/>
        </w:rPr>
        <w:t>etc.</w:t>
      </w:r>
    </w:p>
    <w:p w14:paraId="16219192" w14:textId="092E81B4" w:rsidR="00C24616" w:rsidRDefault="00C24616" w:rsidP="000A0697">
      <w:pPr>
        <w:rPr>
          <w:rFonts w:ascii="Arial" w:hAnsi="Arial" w:cs="Arial"/>
        </w:rPr>
      </w:pPr>
      <w:r>
        <w:rPr>
          <w:rFonts w:ascii="Arial" w:hAnsi="Arial" w:cs="Arial"/>
        </w:rPr>
        <w:t>Es sind aber auch Rassistische, beleidigende oder anderweitige Inhalte in diese Richtung unzulässig.</w:t>
      </w:r>
    </w:p>
    <w:p w14:paraId="5F7772FD" w14:textId="64CD5A1E" w:rsidR="008618B8" w:rsidRDefault="008618B8" w:rsidP="000A0697">
      <w:pPr>
        <w:rPr>
          <w:rFonts w:ascii="Arial" w:hAnsi="Arial" w:cs="Arial"/>
        </w:rPr>
      </w:pPr>
      <w:r>
        <w:rPr>
          <w:rFonts w:ascii="Arial" w:hAnsi="Arial" w:cs="Arial"/>
        </w:rPr>
        <w:t>Wir behalten uns jegliches Recht vor die oben genannten Punkte zu erweitern oder zu ändern.</w:t>
      </w:r>
    </w:p>
    <w:p w14:paraId="35071F45" w14:textId="27ABC6A1" w:rsidR="008618B8" w:rsidRDefault="008618B8" w:rsidP="000A0697">
      <w:pPr>
        <w:rPr>
          <w:rFonts w:ascii="Arial" w:hAnsi="Arial" w:cs="Arial"/>
        </w:rPr>
      </w:pPr>
      <w:r>
        <w:rPr>
          <w:rFonts w:ascii="Arial" w:hAnsi="Arial" w:cs="Arial"/>
        </w:rPr>
        <w:t xml:space="preserve">Ebenso halten wir uns jegliche Rechte vor bei der Kontrolle Ihres Programms nachträglich entdeckte jedoch hier nicht aufgelistete Inhalte zu verweigern. In solch einem </w:t>
      </w:r>
      <w:r w:rsidR="00C24616">
        <w:rPr>
          <w:rFonts w:ascii="Arial" w:hAnsi="Arial" w:cs="Arial"/>
        </w:rPr>
        <w:t>Fall</w:t>
      </w:r>
      <w:r>
        <w:rPr>
          <w:rFonts w:ascii="Arial" w:hAnsi="Arial" w:cs="Arial"/>
        </w:rPr>
        <w:t xml:space="preserve"> melden wir uns schriftlich bei Ihnen.</w:t>
      </w:r>
    </w:p>
    <w:p w14:paraId="02974335" w14:textId="7FFA071D" w:rsidR="00C016BE" w:rsidRDefault="00C016BE" w:rsidP="000A0697">
      <w:pPr>
        <w:rPr>
          <w:rFonts w:ascii="Arial" w:hAnsi="Arial" w:cs="Arial"/>
        </w:rPr>
      </w:pPr>
    </w:p>
    <w:p w14:paraId="35EFF2F4" w14:textId="51483828" w:rsidR="00C016BE" w:rsidRDefault="00C016BE" w:rsidP="000A0697">
      <w:pPr>
        <w:rPr>
          <w:rFonts w:ascii="Arial" w:hAnsi="Arial" w:cs="Arial"/>
        </w:rPr>
      </w:pPr>
    </w:p>
    <w:p w14:paraId="5A9F353D" w14:textId="28CA55C7" w:rsidR="00C016BE" w:rsidRDefault="00C016BE" w:rsidP="000A0697">
      <w:pPr>
        <w:rPr>
          <w:rFonts w:ascii="Arial" w:hAnsi="Arial" w:cs="Arial"/>
        </w:rPr>
      </w:pPr>
    </w:p>
    <w:p w14:paraId="75498D5B" w14:textId="1298DCD0" w:rsidR="00C016BE" w:rsidRPr="00761012" w:rsidRDefault="00C24616" w:rsidP="000A0697">
      <w:pPr>
        <w:rPr>
          <w:rFonts w:ascii="Arial" w:hAnsi="Arial" w:cs="Arial"/>
          <w:b/>
          <w:bCs/>
        </w:rPr>
      </w:pPr>
      <w:r w:rsidRPr="00761012">
        <w:rPr>
          <w:rFonts w:ascii="Arial" w:hAnsi="Arial" w:cs="Arial"/>
          <w:b/>
          <w:bCs/>
        </w:rPr>
        <w:t>§5 Voraussetzungen</w:t>
      </w:r>
    </w:p>
    <w:p w14:paraId="0D5BC127" w14:textId="140DA161" w:rsidR="00A94FF3" w:rsidRDefault="00A94FF3" w:rsidP="000A0697">
      <w:pPr>
        <w:rPr>
          <w:rFonts w:ascii="Arial" w:hAnsi="Arial" w:cs="Arial"/>
        </w:rPr>
      </w:pPr>
    </w:p>
    <w:p w14:paraId="69F4C028" w14:textId="562AEFF4" w:rsidR="00A94FF3" w:rsidRDefault="00A94FF3" w:rsidP="000A0697">
      <w:pPr>
        <w:rPr>
          <w:rFonts w:ascii="Arial" w:hAnsi="Arial" w:cs="Arial"/>
        </w:rPr>
      </w:pPr>
      <w:r>
        <w:rPr>
          <w:rFonts w:ascii="Arial" w:hAnsi="Arial" w:cs="Arial"/>
        </w:rPr>
        <w:t xml:space="preserve">Bei uns kann jeder ein Programm im </w:t>
      </w:r>
      <w:r w:rsidR="005A4D1B">
        <w:rPr>
          <w:rFonts w:ascii="Arial" w:hAnsi="Arial" w:cs="Arial"/>
        </w:rPr>
        <w:t>Plugin Store veröffentlichen,</w:t>
      </w:r>
      <w:r>
        <w:rPr>
          <w:rFonts w:ascii="Arial" w:hAnsi="Arial" w:cs="Arial"/>
        </w:rPr>
        <w:t xml:space="preserve"> der auch einen Account für unseren Dienst hat. Sollten Sie unter 18 Jahre alt sein müssen Ihre Eltern diesen zustimmen. </w:t>
      </w:r>
    </w:p>
    <w:p w14:paraId="7571EF0A" w14:textId="2EEC3A7C" w:rsidR="00A94FF3" w:rsidRDefault="00A94FF3" w:rsidP="000A0697">
      <w:pPr>
        <w:rPr>
          <w:rFonts w:ascii="Arial" w:hAnsi="Arial" w:cs="Arial"/>
        </w:rPr>
      </w:pPr>
    </w:p>
    <w:p w14:paraId="378C7798" w14:textId="1EF83FB3" w:rsidR="00A94FF3" w:rsidRDefault="00A94FF3" w:rsidP="000A0697">
      <w:pPr>
        <w:rPr>
          <w:rFonts w:ascii="Arial" w:hAnsi="Arial" w:cs="Arial"/>
        </w:rPr>
      </w:pPr>
      <w:r>
        <w:rPr>
          <w:rFonts w:ascii="Arial" w:hAnsi="Arial" w:cs="Arial"/>
        </w:rPr>
        <w:t xml:space="preserve">Die </w:t>
      </w:r>
      <w:r w:rsidR="005A4D1B">
        <w:rPr>
          <w:rFonts w:ascii="Arial" w:hAnsi="Arial" w:cs="Arial"/>
        </w:rPr>
        <w:t>Voraussetzung,</w:t>
      </w:r>
      <w:r>
        <w:rPr>
          <w:rFonts w:ascii="Arial" w:hAnsi="Arial" w:cs="Arial"/>
        </w:rPr>
        <w:t xml:space="preserve"> um ein Plugin bei uns veröffentlichen zu können sind</w:t>
      </w:r>
    </w:p>
    <w:p w14:paraId="57C7E6CD" w14:textId="2AEE3A3D" w:rsidR="00A94FF3" w:rsidRDefault="00A94FF3" w:rsidP="000A0697">
      <w:pPr>
        <w:rPr>
          <w:rFonts w:ascii="Arial" w:hAnsi="Arial" w:cs="Arial"/>
        </w:rPr>
      </w:pPr>
    </w:p>
    <w:p w14:paraId="103D01FE" w14:textId="399E7540" w:rsidR="00A94FF3" w:rsidRDefault="00A94FF3" w:rsidP="00A94FF3">
      <w:pPr>
        <w:pStyle w:val="Listenabsatz"/>
        <w:numPr>
          <w:ilvl w:val="0"/>
          <w:numId w:val="31"/>
        </w:numPr>
        <w:rPr>
          <w:rFonts w:ascii="Arial" w:hAnsi="Arial" w:cs="Arial"/>
        </w:rPr>
      </w:pPr>
      <w:r>
        <w:rPr>
          <w:rFonts w:ascii="Arial" w:hAnsi="Arial" w:cs="Arial"/>
        </w:rPr>
        <w:t xml:space="preserve">Sie müssen unseren </w:t>
      </w:r>
      <w:proofErr w:type="spellStart"/>
      <w:r>
        <w:rPr>
          <w:rFonts w:ascii="Arial" w:hAnsi="Arial" w:cs="Arial"/>
        </w:rPr>
        <w:t>AGB’s</w:t>
      </w:r>
      <w:proofErr w:type="spellEnd"/>
      <w:r>
        <w:rPr>
          <w:rFonts w:ascii="Arial" w:hAnsi="Arial" w:cs="Arial"/>
        </w:rPr>
        <w:t xml:space="preserve"> </w:t>
      </w:r>
      <w:r w:rsidR="005A4D1B">
        <w:rPr>
          <w:rFonts w:ascii="Arial" w:hAnsi="Arial" w:cs="Arial"/>
        </w:rPr>
        <w:t>zustimmen,</w:t>
      </w:r>
      <w:r>
        <w:rPr>
          <w:rFonts w:ascii="Arial" w:hAnsi="Arial" w:cs="Arial"/>
        </w:rPr>
        <w:t xml:space="preserve"> um eine Reibungslose Zusammenarbeit gewährleisten zu können.</w:t>
      </w:r>
    </w:p>
    <w:p w14:paraId="19690825" w14:textId="5759DF96" w:rsidR="005A4D1B" w:rsidRDefault="005A4D1B" w:rsidP="005A4D1B">
      <w:pPr>
        <w:rPr>
          <w:rFonts w:ascii="Arial" w:hAnsi="Arial" w:cs="Arial"/>
        </w:rPr>
      </w:pPr>
    </w:p>
    <w:p w14:paraId="2DE36F9C" w14:textId="2042BA29" w:rsidR="005A4D1B" w:rsidRPr="005A4D1B" w:rsidRDefault="005A4D1B" w:rsidP="005A4D1B">
      <w:pPr>
        <w:pStyle w:val="Listenabsatz"/>
        <w:numPr>
          <w:ilvl w:val="0"/>
          <w:numId w:val="31"/>
        </w:numPr>
        <w:rPr>
          <w:rFonts w:ascii="Arial" w:hAnsi="Arial" w:cs="Arial"/>
        </w:rPr>
      </w:pPr>
      <w:r>
        <w:rPr>
          <w:rFonts w:ascii="Arial" w:hAnsi="Arial" w:cs="Arial"/>
        </w:rPr>
        <w:t>Sie müssen Ihren gültigen Personalausweißdaten angeben, um eine Personenidentifikation durchführen zu können sollte es zu Rechtswidrigen oder Rechtsstreitigkeiten kommen.</w:t>
      </w:r>
    </w:p>
    <w:p w14:paraId="2E918EEB" w14:textId="77777777" w:rsidR="00A94FF3" w:rsidRDefault="00A94FF3" w:rsidP="00A94FF3">
      <w:pPr>
        <w:pStyle w:val="Listenabsatz"/>
        <w:rPr>
          <w:rFonts w:ascii="Arial" w:hAnsi="Arial" w:cs="Arial"/>
        </w:rPr>
      </w:pPr>
    </w:p>
    <w:p w14:paraId="7C1DEDB7" w14:textId="6F84AF77" w:rsidR="00A94FF3" w:rsidRDefault="00A94FF3" w:rsidP="00A94FF3">
      <w:pPr>
        <w:pStyle w:val="Listenabsatz"/>
        <w:numPr>
          <w:ilvl w:val="0"/>
          <w:numId w:val="31"/>
        </w:numPr>
        <w:rPr>
          <w:rFonts w:ascii="Arial" w:hAnsi="Arial" w:cs="Arial"/>
        </w:rPr>
      </w:pPr>
      <w:r>
        <w:rPr>
          <w:rFonts w:ascii="Arial" w:hAnsi="Arial" w:cs="Arial"/>
        </w:rPr>
        <w:t xml:space="preserve">Es dürfen keine Schädlichen Inhalte enthalten sein und ebenso keine Inhalte um nichterlaubte </w:t>
      </w:r>
      <w:r w:rsidR="005A4D1B">
        <w:rPr>
          <w:rFonts w:ascii="Arial" w:hAnsi="Arial" w:cs="Arial"/>
        </w:rPr>
        <w:t>Benutzer D</w:t>
      </w:r>
      <w:r>
        <w:rPr>
          <w:rFonts w:ascii="Arial" w:hAnsi="Arial" w:cs="Arial"/>
        </w:rPr>
        <w:t>aten zu erlange (Wir haben eigene Methoden für die Nutzerdaten, welche sie verwenden dürfen).</w:t>
      </w:r>
    </w:p>
    <w:p w14:paraId="1238E1F2" w14:textId="77777777" w:rsidR="00A94FF3" w:rsidRPr="00A94FF3" w:rsidRDefault="00A94FF3" w:rsidP="00A94FF3">
      <w:pPr>
        <w:rPr>
          <w:rFonts w:ascii="Arial" w:hAnsi="Arial" w:cs="Arial"/>
        </w:rPr>
      </w:pPr>
    </w:p>
    <w:p w14:paraId="1BC5F614" w14:textId="712CC0D0" w:rsidR="00A94FF3" w:rsidRPr="00A94FF3" w:rsidRDefault="00A94FF3" w:rsidP="00A94FF3">
      <w:pPr>
        <w:pStyle w:val="Listenabsatz"/>
        <w:numPr>
          <w:ilvl w:val="0"/>
          <w:numId w:val="31"/>
        </w:numPr>
        <w:rPr>
          <w:rFonts w:ascii="Arial" w:hAnsi="Arial" w:cs="Arial"/>
        </w:rPr>
      </w:pPr>
      <w:r>
        <w:rPr>
          <w:rFonts w:ascii="Arial" w:hAnsi="Arial" w:cs="Arial"/>
        </w:rPr>
        <w:lastRenderedPageBreak/>
        <w:t>Es dürfen keine eigenen Zahlungsmethoden enthalten sein.</w:t>
      </w:r>
    </w:p>
    <w:p w14:paraId="4B9F30F4" w14:textId="3525E2CD" w:rsidR="00761012" w:rsidRDefault="00761012" w:rsidP="000A0697">
      <w:pPr>
        <w:rPr>
          <w:rFonts w:ascii="Arial" w:hAnsi="Arial" w:cs="Arial"/>
        </w:rPr>
      </w:pPr>
    </w:p>
    <w:p w14:paraId="2027A7C9" w14:textId="77777777" w:rsidR="00761012" w:rsidRDefault="00761012" w:rsidP="000A0697">
      <w:pPr>
        <w:rPr>
          <w:rFonts w:ascii="Arial" w:hAnsi="Arial" w:cs="Arial"/>
        </w:rPr>
      </w:pPr>
    </w:p>
    <w:p w14:paraId="5FBD5F4C" w14:textId="581D4110" w:rsidR="00C24616" w:rsidRPr="00761012" w:rsidRDefault="00C24616" w:rsidP="000A0697">
      <w:pPr>
        <w:rPr>
          <w:rFonts w:ascii="Arial" w:hAnsi="Arial" w:cs="Arial"/>
          <w:b/>
          <w:bCs/>
        </w:rPr>
      </w:pPr>
      <w:r w:rsidRPr="00761012">
        <w:rPr>
          <w:rFonts w:ascii="Arial" w:hAnsi="Arial" w:cs="Arial"/>
          <w:b/>
          <w:bCs/>
        </w:rPr>
        <w:t>§6 Wiederruf</w:t>
      </w:r>
    </w:p>
    <w:p w14:paraId="7555F813" w14:textId="01495C81" w:rsidR="00C24616" w:rsidRDefault="00C24616" w:rsidP="000A0697">
      <w:pPr>
        <w:rPr>
          <w:rFonts w:ascii="Arial" w:hAnsi="Arial" w:cs="Arial"/>
        </w:rPr>
      </w:pPr>
    </w:p>
    <w:p w14:paraId="766E8259" w14:textId="1099E0B4" w:rsidR="00761012" w:rsidRDefault="00407FA0" w:rsidP="000A0697">
      <w:pPr>
        <w:rPr>
          <w:rFonts w:ascii="Arial" w:hAnsi="Arial" w:cs="Arial"/>
        </w:rPr>
      </w:pPr>
      <w:r>
        <w:rPr>
          <w:rFonts w:ascii="Arial" w:hAnsi="Arial" w:cs="Arial"/>
        </w:rPr>
        <w:t>Sie können Diesen Vertrag jeder Zeit wiederrufen und somit auflösen.</w:t>
      </w:r>
    </w:p>
    <w:p w14:paraId="7A4E193A" w14:textId="53D1806C" w:rsidR="00407FA0" w:rsidRDefault="00407FA0" w:rsidP="000A0697">
      <w:pPr>
        <w:rPr>
          <w:rFonts w:ascii="Arial" w:hAnsi="Arial" w:cs="Arial"/>
        </w:rPr>
      </w:pPr>
      <w:r>
        <w:rPr>
          <w:rFonts w:ascii="Arial" w:hAnsi="Arial" w:cs="Arial"/>
        </w:rPr>
        <w:t>Ab diesem Zeitpunkt haben wir 14 Tage Zeit das Plugin von unseren Servern zu entfernen.</w:t>
      </w:r>
    </w:p>
    <w:p w14:paraId="27388DDF" w14:textId="04A271A4" w:rsidR="00407FA0" w:rsidRDefault="00407FA0" w:rsidP="000A0697">
      <w:pPr>
        <w:rPr>
          <w:rFonts w:ascii="Arial" w:hAnsi="Arial" w:cs="Arial"/>
        </w:rPr>
      </w:pPr>
      <w:r>
        <w:rPr>
          <w:rFonts w:ascii="Arial" w:hAnsi="Arial" w:cs="Arial"/>
        </w:rPr>
        <w:t xml:space="preserve">Wir behalten alle Rechte an den bereits heruntergeladenen Inhalten von Ihnen, verlieren jedoch alle weiteren Rechte an dem Programm. Mit der endgültigen Aufhebung des Vertrags und der Löschung Ihres Programms von unserem Dienst, erhalten sie eine Bestätigung </w:t>
      </w:r>
      <w:proofErr w:type="gramStart"/>
      <w:r>
        <w:rPr>
          <w:rFonts w:ascii="Arial" w:hAnsi="Arial" w:cs="Arial"/>
        </w:rPr>
        <w:t>Email</w:t>
      </w:r>
      <w:proofErr w:type="gramEnd"/>
      <w:r>
        <w:rPr>
          <w:rFonts w:ascii="Arial" w:hAnsi="Arial" w:cs="Arial"/>
        </w:rPr>
        <w:t>.</w:t>
      </w:r>
    </w:p>
    <w:p w14:paraId="6BCA8559" w14:textId="77777777" w:rsidR="00761012" w:rsidRDefault="00761012" w:rsidP="000A0697">
      <w:pPr>
        <w:rPr>
          <w:rFonts w:ascii="Arial" w:hAnsi="Arial" w:cs="Arial"/>
        </w:rPr>
      </w:pPr>
    </w:p>
    <w:p w14:paraId="666A7AFA" w14:textId="5FF2226D" w:rsidR="00C24616" w:rsidRPr="00761012" w:rsidRDefault="00C24616" w:rsidP="000A0697">
      <w:pPr>
        <w:rPr>
          <w:rFonts w:ascii="Arial" w:hAnsi="Arial" w:cs="Arial"/>
          <w:b/>
          <w:bCs/>
        </w:rPr>
      </w:pPr>
      <w:r w:rsidRPr="00761012">
        <w:rPr>
          <w:rFonts w:ascii="Arial" w:hAnsi="Arial" w:cs="Arial"/>
          <w:b/>
          <w:bCs/>
        </w:rPr>
        <w:t>§7 Sonstiges</w:t>
      </w:r>
    </w:p>
    <w:p w14:paraId="3BCFB9EE" w14:textId="77777777" w:rsidR="00761012" w:rsidRDefault="00761012" w:rsidP="000A0697">
      <w:pPr>
        <w:rPr>
          <w:rFonts w:ascii="Arial" w:hAnsi="Arial" w:cs="Arial"/>
        </w:rPr>
      </w:pPr>
    </w:p>
    <w:p w14:paraId="60922574" w14:textId="0CEB03F8" w:rsidR="00C016BE" w:rsidRDefault="00C016BE" w:rsidP="000A0697">
      <w:pPr>
        <w:rPr>
          <w:rFonts w:ascii="Arial" w:hAnsi="Arial" w:cs="Arial"/>
        </w:rPr>
      </w:pPr>
    </w:p>
    <w:p w14:paraId="2F040C19" w14:textId="7D828A43" w:rsidR="00C24616" w:rsidRDefault="00761012" w:rsidP="000A0697">
      <w:pPr>
        <w:rPr>
          <w:rFonts w:ascii="Arial" w:hAnsi="Arial" w:cs="Arial"/>
        </w:rPr>
      </w:pPr>
      <w:r w:rsidRPr="00761012">
        <w:rPr>
          <w:rFonts w:ascii="Arial" w:hAnsi="Arial" w:cs="Arial"/>
          <w:u w:val="single"/>
        </w:rPr>
        <w:t>Bei Verdacht auf Diebstahl:</w:t>
      </w:r>
      <w:r>
        <w:rPr>
          <w:rFonts w:ascii="Arial" w:hAnsi="Arial" w:cs="Arial"/>
        </w:rPr>
        <w:t xml:space="preserve"> Sollten sie den Verdacht haben, ein anderer Benutzer hat Ihren Inhalt teilweiße oder sogar ganz kopiert können sie uns eine </w:t>
      </w:r>
      <w:proofErr w:type="gramStart"/>
      <w:r>
        <w:rPr>
          <w:rFonts w:ascii="Arial" w:hAnsi="Arial" w:cs="Arial"/>
        </w:rPr>
        <w:t>Email</w:t>
      </w:r>
      <w:proofErr w:type="gramEnd"/>
      <w:r>
        <w:rPr>
          <w:rFonts w:ascii="Arial" w:hAnsi="Arial" w:cs="Arial"/>
        </w:rPr>
        <w:t xml:space="preserve"> an </w:t>
      </w:r>
      <w:hyperlink r:id="rId8" w:history="1">
        <w:r w:rsidRPr="008A524E">
          <w:rPr>
            <w:rStyle w:val="Hyperlink"/>
            <w:rFonts w:ascii="Arial" w:hAnsi="Arial" w:cs="Arial"/>
          </w:rPr>
          <w:t>darkwolfcraft.net@gmail.com</w:t>
        </w:r>
      </w:hyperlink>
      <w:r>
        <w:rPr>
          <w:rFonts w:ascii="Arial" w:hAnsi="Arial" w:cs="Arial"/>
        </w:rPr>
        <w:t xml:space="preserve"> senden. Wir setzen uns dann in Verbindung mit der Person und schauen uns euren Beiden Inhalte an.</w:t>
      </w:r>
    </w:p>
    <w:p w14:paraId="3D0761F5" w14:textId="5F45D2C9" w:rsidR="00761012" w:rsidRDefault="00761012" w:rsidP="000A0697">
      <w:pPr>
        <w:rPr>
          <w:rFonts w:ascii="Arial" w:hAnsi="Arial" w:cs="Arial"/>
        </w:rPr>
      </w:pPr>
    </w:p>
    <w:p w14:paraId="14B4609C" w14:textId="61041139" w:rsidR="00761012" w:rsidRDefault="00761012" w:rsidP="000A0697">
      <w:pPr>
        <w:rPr>
          <w:rFonts w:ascii="Arial" w:hAnsi="Arial" w:cs="Arial"/>
        </w:rPr>
      </w:pPr>
      <w:r w:rsidRPr="00761012">
        <w:rPr>
          <w:rFonts w:ascii="Arial" w:hAnsi="Arial" w:cs="Arial"/>
          <w:u w:val="single"/>
        </w:rPr>
        <w:t>Bei Verehrenden Fehlern:</w:t>
      </w:r>
      <w:r>
        <w:rPr>
          <w:rFonts w:ascii="Arial" w:hAnsi="Arial" w:cs="Arial"/>
        </w:rPr>
        <w:t xml:space="preserve"> Sollte Ihnen bekannt werden, dass sich ein Fehler in Ihrem Programm befindet, so sind sie verpflichtet diesen zu beheben.</w:t>
      </w:r>
    </w:p>
    <w:p w14:paraId="30F014F9" w14:textId="5AAECF9F" w:rsidR="00761012" w:rsidRDefault="00761012" w:rsidP="000A0697">
      <w:pPr>
        <w:rPr>
          <w:rFonts w:ascii="Arial" w:hAnsi="Arial" w:cs="Arial"/>
        </w:rPr>
      </w:pPr>
      <w:r>
        <w:rPr>
          <w:rFonts w:ascii="Arial" w:hAnsi="Arial" w:cs="Arial"/>
        </w:rPr>
        <w:t>Sollte es sich nicht um einen kleinen, sondern um einen großen, wenn nicht sogar gefährlichen Fehler für den Dienst handeln, so sind sie verpflichtet uns dies umgehend mitzuteilen und uns dabei zu unterstützen dienen Fehler schnellst möglichst zu beheben. Sollte ein Schaden an dem Dienst entstanden sein, so werden wir je nach Sachverhalt weitere rechtliche Schritte gegen sie einleiten.</w:t>
      </w:r>
    </w:p>
    <w:p w14:paraId="40CB3F2D" w14:textId="5043721F" w:rsidR="00C24616" w:rsidRDefault="00C24616" w:rsidP="000A0697">
      <w:pPr>
        <w:rPr>
          <w:rFonts w:ascii="Arial" w:hAnsi="Arial" w:cs="Arial"/>
        </w:rPr>
      </w:pPr>
    </w:p>
    <w:p w14:paraId="467DE1C2" w14:textId="664AA8CA" w:rsidR="00C24616" w:rsidRDefault="00C24616" w:rsidP="000A0697">
      <w:pPr>
        <w:rPr>
          <w:rFonts w:ascii="Arial" w:hAnsi="Arial" w:cs="Arial"/>
        </w:rPr>
      </w:pPr>
    </w:p>
    <w:p w14:paraId="593A3B00" w14:textId="29F6653D" w:rsidR="00C24616" w:rsidRDefault="00C24616" w:rsidP="000A0697">
      <w:pPr>
        <w:rPr>
          <w:rFonts w:ascii="Arial" w:hAnsi="Arial" w:cs="Arial"/>
        </w:rPr>
      </w:pPr>
    </w:p>
    <w:p w14:paraId="6C96A0C3" w14:textId="69A23D3E" w:rsidR="00C24616" w:rsidRDefault="00C24616" w:rsidP="000A0697">
      <w:pPr>
        <w:rPr>
          <w:rFonts w:ascii="Arial" w:hAnsi="Arial" w:cs="Arial"/>
        </w:rPr>
      </w:pPr>
    </w:p>
    <w:p w14:paraId="10145CA7" w14:textId="77777777" w:rsidR="00C24616" w:rsidRDefault="00C24616" w:rsidP="000A0697">
      <w:pPr>
        <w:rPr>
          <w:rFonts w:ascii="Arial" w:hAnsi="Arial" w:cs="Arial"/>
        </w:rPr>
      </w:pPr>
    </w:p>
    <w:p w14:paraId="45368866" w14:textId="581B88DF" w:rsidR="00C016BE" w:rsidRDefault="00C016BE" w:rsidP="000A0697">
      <w:pPr>
        <w:rPr>
          <w:rFonts w:ascii="Arial" w:hAnsi="Arial" w:cs="Arial"/>
        </w:rPr>
      </w:pPr>
    </w:p>
    <w:p w14:paraId="335EA85B" w14:textId="516D80A0" w:rsidR="00C016BE" w:rsidRDefault="00C016BE" w:rsidP="000A0697">
      <w:pPr>
        <w:rPr>
          <w:rFonts w:ascii="Arial" w:hAnsi="Arial" w:cs="Arial"/>
        </w:rPr>
      </w:pPr>
    </w:p>
    <w:p w14:paraId="70EC6498" w14:textId="37DC1FB1" w:rsidR="00C016BE" w:rsidRDefault="00C016BE" w:rsidP="000A0697">
      <w:pPr>
        <w:rPr>
          <w:rFonts w:ascii="Arial" w:hAnsi="Arial" w:cs="Arial"/>
        </w:rPr>
      </w:pPr>
    </w:p>
    <w:p w14:paraId="12B8A88A" w14:textId="51266470" w:rsidR="00C016BE" w:rsidRDefault="00C016BE" w:rsidP="000A0697">
      <w:pPr>
        <w:rPr>
          <w:rFonts w:ascii="Arial" w:hAnsi="Arial" w:cs="Arial"/>
        </w:rPr>
      </w:pPr>
    </w:p>
    <w:p w14:paraId="48E80044" w14:textId="075F19E8" w:rsidR="00C016BE" w:rsidRDefault="00C016BE" w:rsidP="000A0697">
      <w:pPr>
        <w:rPr>
          <w:rFonts w:ascii="Arial" w:hAnsi="Arial" w:cs="Arial"/>
        </w:rPr>
      </w:pPr>
    </w:p>
    <w:p w14:paraId="66718DA7" w14:textId="2D543E99" w:rsidR="00C016BE" w:rsidRDefault="00C016BE" w:rsidP="000A0697">
      <w:pPr>
        <w:rPr>
          <w:rFonts w:ascii="Arial" w:hAnsi="Arial" w:cs="Arial"/>
        </w:rPr>
      </w:pPr>
    </w:p>
    <w:p w14:paraId="13F241E3" w14:textId="4FD64DD2" w:rsidR="00C016BE" w:rsidRDefault="00C016BE" w:rsidP="000A0697">
      <w:pPr>
        <w:rPr>
          <w:rFonts w:ascii="Arial" w:hAnsi="Arial" w:cs="Arial"/>
        </w:rPr>
      </w:pPr>
    </w:p>
    <w:p w14:paraId="6B745F82" w14:textId="6A80DF7B" w:rsidR="00C016BE" w:rsidRDefault="00C016BE" w:rsidP="000A0697">
      <w:pPr>
        <w:rPr>
          <w:rFonts w:ascii="Arial" w:hAnsi="Arial" w:cs="Arial"/>
        </w:rPr>
      </w:pPr>
    </w:p>
    <w:p w14:paraId="72BB69A3" w14:textId="60EFFED8" w:rsidR="00C016BE" w:rsidRPr="007B14EF" w:rsidRDefault="00C016BE" w:rsidP="007B14EF">
      <w:pPr>
        <w:tabs>
          <w:tab w:val="left" w:pos="7320"/>
        </w:tabs>
        <w:rPr>
          <w:rFonts w:ascii="Arial" w:hAnsi="Arial" w:cs="Arial"/>
          <w:sz w:val="32"/>
          <w:szCs w:val="32"/>
        </w:rPr>
      </w:pPr>
    </w:p>
    <w:sectPr w:rsidR="00C016BE" w:rsidRPr="007B14EF" w:rsidSect="003E4F11">
      <w:headerReference w:type="default" r:id="rId9"/>
      <w:footerReference w:type="default" r:id="rId10"/>
      <w:headerReference w:type="first" r:id="rId11"/>
      <w:footerReference w:type="first" r:id="rId12"/>
      <w:type w:val="continuous"/>
      <w:pgSz w:w="11907" w:h="16840" w:code="9"/>
      <w:pgMar w:top="3374" w:right="567" w:bottom="2268" w:left="1134" w:header="284" w:footer="136" w:gutter="0"/>
      <w:cols w:space="720" w:equalWidth="0">
        <w:col w:w="10206" w:space="70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A694E" w14:textId="77777777" w:rsidR="00290CB0" w:rsidRDefault="00290CB0">
      <w:r>
        <w:separator/>
      </w:r>
    </w:p>
  </w:endnote>
  <w:endnote w:type="continuationSeparator" w:id="0">
    <w:p w14:paraId="517C00D2" w14:textId="77777777" w:rsidR="00290CB0" w:rsidRDefault="00290C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hesisSans-Normal">
    <w:altName w:val="Times New Roman"/>
    <w:charset w:val="00"/>
    <w:family w:val="auto"/>
    <w:pitch w:val="variable"/>
    <w:sig w:usb0="03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ntax">
    <w:altName w:val="Segoe UI"/>
    <w:charset w:val="00"/>
    <w:family w:val="swiss"/>
    <w:pitch w:val="variable"/>
    <w:sig w:usb0="00000001" w:usb1="500078FB" w:usb2="00000000" w:usb3="00000000" w:csb0="0000009F" w:csb1="00000000"/>
  </w:font>
  <w:font w:name="Syntax,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39" w:type="dxa"/>
      <w:tblLook w:val="01E0" w:firstRow="1" w:lastRow="1" w:firstColumn="1" w:lastColumn="1" w:noHBand="0" w:noVBand="0"/>
      <w:tblPrChange w:id="2" w:author="Jason Hoffmann" w:date="2019-11-25T17:18:00Z">
        <w:tblPr>
          <w:tblW w:w="10314" w:type="dxa"/>
          <w:tblLook w:val="01E0" w:firstRow="1" w:lastRow="1" w:firstColumn="1" w:lastColumn="1" w:noHBand="0" w:noVBand="0"/>
        </w:tblPr>
      </w:tblPrChange>
    </w:tblPr>
    <w:tblGrid>
      <w:gridCol w:w="1414"/>
      <w:gridCol w:w="5794"/>
      <w:gridCol w:w="3331"/>
      <w:tblGridChange w:id="3">
        <w:tblGrid>
          <w:gridCol w:w="1384"/>
          <w:gridCol w:w="5670"/>
          <w:gridCol w:w="3260"/>
        </w:tblGrid>
      </w:tblGridChange>
    </w:tblGrid>
    <w:tr w:rsidR="006C7634" w14:paraId="6FCEFEAA" w14:textId="77777777" w:rsidTr="00522EF2">
      <w:trPr>
        <w:trHeight w:val="1361"/>
        <w:trPrChange w:id="4" w:author="Jason Hoffmann" w:date="2019-11-25T17:18:00Z">
          <w:trPr>
            <w:trHeight w:val="1422"/>
          </w:trPr>
        </w:trPrChange>
      </w:trPr>
      <w:tc>
        <w:tcPr>
          <w:tcW w:w="1414" w:type="dxa"/>
          <w:tcPrChange w:id="5" w:author="Jason Hoffmann" w:date="2019-11-25T17:18:00Z">
            <w:tcPr>
              <w:tcW w:w="1384" w:type="dxa"/>
            </w:tcPr>
          </w:tcPrChange>
        </w:tcPr>
        <w:p w14:paraId="212B6E9C" w14:textId="77777777" w:rsidR="006C7634" w:rsidRDefault="006C7634" w:rsidP="00D45333">
          <w:pPr>
            <w:autoSpaceDE w:val="0"/>
            <w:autoSpaceDN w:val="0"/>
            <w:adjustRightInd w:val="0"/>
            <w:spacing w:line="480" w:lineRule="auto"/>
            <w:ind w:right="175"/>
            <w:jc w:val="right"/>
            <w:rPr>
              <w:ins w:id="6" w:author="Jason Hoffmann" w:date="2019-11-25T17:18:00Z"/>
              <w:rFonts w:ascii="Syntax" w:hAnsi="Syntax"/>
              <w:b/>
              <w:color w:val="000000"/>
              <w:sz w:val="20"/>
            </w:rPr>
          </w:pPr>
          <w:r w:rsidRPr="00D45333">
            <w:rPr>
              <w:rFonts w:ascii="Syntax" w:hAnsi="Syntax" w:cs="Syntax"/>
              <w:b/>
              <w:bCs/>
              <w:sz w:val="20"/>
            </w:rPr>
            <w:t xml:space="preserve">Seite </w:t>
          </w:r>
          <w:r w:rsidRPr="00D45333">
            <w:rPr>
              <w:rFonts w:ascii="Syntax" w:hAnsi="Syntax"/>
              <w:b/>
              <w:color w:val="000000"/>
              <w:sz w:val="20"/>
            </w:rPr>
            <w:fldChar w:fldCharType="begin"/>
          </w:r>
          <w:r w:rsidRPr="00D45333">
            <w:rPr>
              <w:rFonts w:ascii="Syntax" w:hAnsi="Syntax"/>
              <w:b/>
              <w:color w:val="000000"/>
              <w:sz w:val="20"/>
            </w:rPr>
            <w:instrText xml:space="preserve">PAGE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r w:rsidRPr="00D45333">
            <w:rPr>
              <w:rFonts w:ascii="Syntax" w:hAnsi="Syntax"/>
              <w:b/>
              <w:color w:val="000000"/>
              <w:sz w:val="20"/>
            </w:rPr>
            <w:t xml:space="preserve"> / </w:t>
          </w:r>
          <w:r w:rsidRPr="00D45333">
            <w:rPr>
              <w:rFonts w:ascii="Syntax" w:hAnsi="Syntax"/>
              <w:b/>
              <w:color w:val="000000"/>
              <w:sz w:val="20"/>
            </w:rPr>
            <w:fldChar w:fldCharType="begin"/>
          </w:r>
          <w:r w:rsidRPr="00D45333">
            <w:rPr>
              <w:rFonts w:ascii="Syntax" w:hAnsi="Syntax"/>
              <w:b/>
              <w:color w:val="000000"/>
              <w:sz w:val="20"/>
            </w:rPr>
            <w:instrText xml:space="preserve">NUMPAGES </w:instrText>
          </w:r>
          <w:r w:rsidRPr="00D45333">
            <w:rPr>
              <w:rFonts w:ascii="Syntax" w:hAnsi="Syntax"/>
              <w:b/>
              <w:color w:val="000000"/>
              <w:sz w:val="20"/>
            </w:rPr>
            <w:fldChar w:fldCharType="separate"/>
          </w:r>
          <w:r w:rsidR="000770E6">
            <w:rPr>
              <w:rFonts w:ascii="Syntax" w:hAnsi="Syntax"/>
              <w:b/>
              <w:noProof/>
              <w:color w:val="000000"/>
              <w:sz w:val="20"/>
            </w:rPr>
            <w:t>1</w:t>
          </w:r>
          <w:r w:rsidRPr="00D45333">
            <w:rPr>
              <w:rFonts w:ascii="Syntax" w:hAnsi="Syntax"/>
              <w:b/>
              <w:color w:val="000000"/>
              <w:sz w:val="20"/>
            </w:rPr>
            <w:fldChar w:fldCharType="end"/>
          </w:r>
        </w:p>
        <w:p w14:paraId="1A3F25B9" w14:textId="77777777" w:rsidR="00522EF2" w:rsidRPr="00D45333" w:rsidRDefault="00522EF2">
          <w:pPr>
            <w:autoSpaceDE w:val="0"/>
            <w:autoSpaceDN w:val="0"/>
            <w:adjustRightInd w:val="0"/>
            <w:spacing w:line="480" w:lineRule="auto"/>
            <w:ind w:right="175"/>
            <w:jc w:val="center"/>
            <w:rPr>
              <w:rFonts w:ascii="Syntax" w:hAnsi="Syntax" w:cs="Syntax"/>
              <w:b/>
              <w:bCs/>
              <w:sz w:val="14"/>
              <w:szCs w:val="14"/>
            </w:rPr>
            <w:pPrChange w:id="7" w:author="Jason Hoffmann" w:date="2019-11-25T17:18:00Z">
              <w:pPr>
                <w:autoSpaceDE w:val="0"/>
                <w:autoSpaceDN w:val="0"/>
                <w:adjustRightInd w:val="0"/>
                <w:spacing w:line="480" w:lineRule="auto"/>
                <w:ind w:right="175"/>
                <w:jc w:val="right"/>
              </w:pPr>
            </w:pPrChange>
          </w:pPr>
        </w:p>
      </w:tc>
      <w:tc>
        <w:tcPr>
          <w:tcW w:w="5794" w:type="dxa"/>
          <w:tcBorders>
            <w:left w:val="nil"/>
            <w:right w:val="single" w:sz="4" w:space="0" w:color="auto"/>
          </w:tcBorders>
          <w:vAlign w:val="center"/>
          <w:tcPrChange w:id="8" w:author="Jason Hoffmann" w:date="2019-11-25T17:18:00Z">
            <w:tcPr>
              <w:tcW w:w="5670" w:type="dxa"/>
              <w:tcBorders>
                <w:left w:val="nil"/>
                <w:right w:val="single" w:sz="4" w:space="0" w:color="auto"/>
              </w:tcBorders>
              <w:vAlign w:val="center"/>
            </w:tcPr>
          </w:tcPrChange>
        </w:tcPr>
        <w:p w14:paraId="0396F5E3" w14:textId="77777777" w:rsidR="006C7634" w:rsidRPr="006F1CD0" w:rsidRDefault="00522EF2" w:rsidP="00D45333">
          <w:pPr>
            <w:autoSpaceDE w:val="0"/>
            <w:autoSpaceDN w:val="0"/>
            <w:adjustRightInd w:val="0"/>
            <w:spacing w:line="480" w:lineRule="auto"/>
            <w:ind w:right="175"/>
            <w:jc w:val="right"/>
            <w:rPr>
              <w:rFonts w:ascii="Syntax" w:hAnsi="Syntax" w:cs="Syntax"/>
              <w:b/>
              <w:bCs/>
              <w:sz w:val="14"/>
              <w:szCs w:val="14"/>
              <w:lang w:val="en-US"/>
            </w:rPr>
          </w:pPr>
          <w:proofErr w:type="spellStart"/>
          <w:ins w:id="9" w:author="Jason Hoffmann" w:date="2019-11-25T17:10:00Z">
            <w:r w:rsidRPr="006F1CD0">
              <w:rPr>
                <w:rFonts w:ascii="Syntax" w:hAnsi="Syntax" w:cs="Syntax"/>
                <w:b/>
                <w:bCs/>
                <w:sz w:val="14"/>
                <w:szCs w:val="14"/>
                <w:lang w:val="en-US"/>
              </w:rPr>
              <w:t>DarkWolfCraft</w:t>
            </w:r>
            <w:proofErr w:type="spellEnd"/>
            <w:r w:rsidRPr="006F1CD0">
              <w:rPr>
                <w:rFonts w:ascii="Syntax" w:hAnsi="Syntax" w:cs="Syntax"/>
                <w:b/>
                <w:bCs/>
                <w:sz w:val="14"/>
                <w:szCs w:val="14"/>
                <w:lang w:val="en-US"/>
              </w:rPr>
              <w:t xml:space="preserve"> GmbH</w:t>
            </w:r>
          </w:ins>
          <w:del w:id="10" w:author="Jason Hoffmann" w:date="2019-11-25T17:10:00Z">
            <w:r w:rsidR="000670E2" w:rsidRPr="006F1CD0" w:rsidDel="00522EF2">
              <w:rPr>
                <w:rFonts w:ascii="Syntax" w:hAnsi="Syntax" w:cs="Syntax"/>
                <w:b/>
                <w:bCs/>
                <w:sz w:val="14"/>
                <w:szCs w:val="14"/>
                <w:lang w:val="en-US"/>
              </w:rPr>
              <w:delText>Firmen Name</w:delText>
            </w:r>
          </w:del>
          <w:r w:rsidR="000670E2" w:rsidRPr="006F1CD0">
            <w:rPr>
              <w:rFonts w:ascii="Syntax" w:hAnsi="Syntax" w:cs="Syntax"/>
              <w:b/>
              <w:bCs/>
              <w:sz w:val="14"/>
              <w:szCs w:val="14"/>
              <w:lang w:val="en-US"/>
            </w:rPr>
            <w:t xml:space="preserve"> </w:t>
          </w:r>
          <w:del w:id="11" w:author="Jason Hoffmann" w:date="2019-11-25T17:11:00Z">
            <w:r w:rsidR="000670E2" w:rsidRPr="006F1CD0" w:rsidDel="00522EF2">
              <w:rPr>
                <w:rFonts w:ascii="Syntax" w:hAnsi="Syntax" w:cs="Syntax"/>
                <w:b/>
                <w:bCs/>
                <w:sz w:val="14"/>
                <w:szCs w:val="14"/>
                <w:lang w:val="en-US"/>
              </w:rPr>
              <w:delText>-</w:delText>
            </w:r>
          </w:del>
          <w:ins w:id="12" w:author="Jason Hoffmann" w:date="2019-11-25T17:11:00Z">
            <w:r w:rsidRPr="006F1CD0">
              <w:rPr>
                <w:rFonts w:ascii="Syntax" w:hAnsi="Syntax" w:cs="Syntax"/>
                <w:b/>
                <w:bCs/>
                <w:sz w:val="14"/>
                <w:szCs w:val="14"/>
                <w:lang w:val="en-US"/>
              </w:rPr>
              <w:t>–</w:t>
            </w:r>
          </w:ins>
          <w:r w:rsidR="000670E2" w:rsidRPr="006F1CD0">
            <w:rPr>
              <w:rFonts w:ascii="Syntax" w:hAnsi="Syntax" w:cs="Syntax"/>
              <w:b/>
              <w:bCs/>
              <w:sz w:val="14"/>
              <w:szCs w:val="14"/>
              <w:lang w:val="en-US"/>
            </w:rPr>
            <w:t xml:space="preserve"> </w:t>
          </w:r>
          <w:ins w:id="13" w:author="Jason Hoffmann" w:date="2019-11-25T17:11:00Z">
            <w:r w:rsidRPr="006F1CD0">
              <w:rPr>
                <w:rFonts w:ascii="Syntax" w:hAnsi="Syntax" w:cs="Syntax"/>
                <w:b/>
                <w:bCs/>
                <w:sz w:val="14"/>
                <w:szCs w:val="14"/>
                <w:lang w:val="en-US"/>
              </w:rPr>
              <w:t>Oure Job your Fun</w:t>
            </w:r>
          </w:ins>
          <w:del w:id="14" w:author="Jason Hoffmann" w:date="2019-11-25T17:11:00Z">
            <w:r w:rsidR="000670E2" w:rsidRPr="006F1CD0" w:rsidDel="00522EF2">
              <w:rPr>
                <w:rFonts w:ascii="Syntax" w:hAnsi="Syntax" w:cs="Syntax"/>
                <w:b/>
                <w:bCs/>
                <w:sz w:val="14"/>
                <w:szCs w:val="14"/>
                <w:lang w:val="en-US"/>
              </w:rPr>
              <w:delText>Motto</w:delText>
            </w:r>
          </w:del>
        </w:p>
        <w:p w14:paraId="5163CA79" w14:textId="77777777" w:rsidR="006C7634" w:rsidRPr="00D45333" w:rsidRDefault="00522EF2" w:rsidP="00D45333">
          <w:pPr>
            <w:autoSpaceDE w:val="0"/>
            <w:autoSpaceDN w:val="0"/>
            <w:adjustRightInd w:val="0"/>
            <w:spacing w:line="480" w:lineRule="auto"/>
            <w:ind w:right="175"/>
            <w:jc w:val="right"/>
            <w:rPr>
              <w:rFonts w:ascii="Syntax" w:hAnsi="Syntax" w:cs="Syntax"/>
              <w:b/>
              <w:bCs/>
              <w:sz w:val="14"/>
              <w:szCs w:val="14"/>
            </w:rPr>
          </w:pPr>
          <w:ins w:id="15" w:author="Jason Hoffmann" w:date="2019-11-25T17:11:00Z">
            <w:r>
              <w:rPr>
                <w:rFonts w:ascii="Syntax" w:hAnsi="Syntax" w:cs="Syntax"/>
                <w:b/>
                <w:bCs/>
                <w:sz w:val="14"/>
                <w:szCs w:val="14"/>
              </w:rPr>
              <w:t>Weinstr</w:t>
            </w:r>
          </w:ins>
          <w:ins w:id="16" w:author="Jason Hoffmann" w:date="2019-11-25T17:13:00Z">
            <w:r>
              <w:rPr>
                <w:rFonts w:ascii="Syntax" w:hAnsi="Syntax" w:cs="Syntax"/>
                <w:b/>
                <w:bCs/>
                <w:sz w:val="14"/>
                <w:szCs w:val="14"/>
              </w:rPr>
              <w:t>aße</w:t>
            </w:r>
          </w:ins>
          <w:ins w:id="17" w:author="Jason Hoffmann" w:date="2019-11-25T17:11:00Z">
            <w:r>
              <w:rPr>
                <w:rFonts w:ascii="Syntax" w:hAnsi="Syntax" w:cs="Syntax"/>
                <w:b/>
                <w:bCs/>
                <w:sz w:val="14"/>
                <w:szCs w:val="14"/>
              </w:rPr>
              <w:t xml:space="preserve"> 23</w:t>
            </w:r>
          </w:ins>
          <w:del w:id="18" w:author="Jason Hoffmann" w:date="2019-11-25T17:11:00Z">
            <w:r w:rsidR="000670E2" w:rsidDel="00522EF2">
              <w:rPr>
                <w:rFonts w:ascii="Syntax" w:hAnsi="Syntax" w:cs="Syntax"/>
                <w:b/>
                <w:bCs/>
                <w:sz w:val="14"/>
                <w:szCs w:val="14"/>
              </w:rPr>
              <w:delText>Str</w:delText>
            </w:r>
          </w:del>
          <w:r w:rsidR="000670E2">
            <w:rPr>
              <w:rFonts w:ascii="Syntax" w:hAnsi="Syntax" w:cs="Syntax"/>
              <w:b/>
              <w:bCs/>
              <w:sz w:val="14"/>
              <w:szCs w:val="14"/>
            </w:rPr>
            <w:t xml:space="preserve"> </w:t>
          </w:r>
          <w:r w:rsidR="000670E2" w:rsidRPr="006F1CD0">
            <w:rPr>
              <w:rFonts w:ascii="Syntax" w:hAnsi="Syntax" w:cs="Syntax"/>
              <w:b/>
              <w:bCs/>
              <w:color w:val="808080"/>
              <w:sz w:val="14"/>
              <w:szCs w:val="14"/>
            </w:rPr>
            <w:t>I</w:t>
          </w:r>
          <w:r w:rsidR="000670E2">
            <w:rPr>
              <w:rFonts w:ascii="Syntax" w:hAnsi="Syntax" w:cs="Syntax"/>
              <w:b/>
              <w:bCs/>
              <w:sz w:val="14"/>
              <w:szCs w:val="14"/>
            </w:rPr>
            <w:t xml:space="preserve"> </w:t>
          </w:r>
          <w:ins w:id="19" w:author="Jason Hoffmann" w:date="2019-11-25T17:11:00Z">
            <w:r>
              <w:rPr>
                <w:rFonts w:ascii="Syntax" w:hAnsi="Syntax" w:cs="Syntax"/>
                <w:b/>
                <w:bCs/>
                <w:sz w:val="14"/>
                <w:szCs w:val="14"/>
              </w:rPr>
              <w:t>71691 Freiberg a.N.</w:t>
            </w:r>
          </w:ins>
          <w:del w:id="20" w:author="Jason Hoffmann" w:date="2019-11-25T17:11:00Z">
            <w:r w:rsidR="000670E2" w:rsidDel="00522EF2">
              <w:rPr>
                <w:rFonts w:ascii="Syntax" w:hAnsi="Syntax" w:cs="Syntax"/>
                <w:b/>
                <w:bCs/>
                <w:sz w:val="14"/>
                <w:szCs w:val="14"/>
              </w:rPr>
              <w:delText>ort</w:delText>
            </w:r>
          </w:del>
        </w:p>
        <w:p w14:paraId="7C5B68F5" w14:textId="77777777" w:rsidR="006C7634" w:rsidRPr="00D45333" w:rsidRDefault="00522EF2"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ins w:id="21" w:author="Jason Hoffmann" w:date="2019-11-25T17:12:00Z">
            <w:r>
              <w:rPr>
                <w:rFonts w:ascii="Syntax" w:hAnsi="Syntax" w:cs="Syntax"/>
                <w:b/>
                <w:bCs/>
                <w:sz w:val="14"/>
                <w:szCs w:val="14"/>
                <w:lang w:val="en-US"/>
              </w:rPr>
              <w:t>Tel: 015734712223</w:t>
            </w:r>
          </w:ins>
          <w:ins w:id="22" w:author="Jason Hoffmann" w:date="2019-11-25T17:14:00Z">
            <w:r w:rsidRPr="00D45333">
              <w:rPr>
                <w:rFonts w:ascii="Syntax" w:hAnsi="Syntax" w:cs="Syntax"/>
                <w:b/>
                <w:bCs/>
                <w:color w:val="808080"/>
                <w:sz w:val="14"/>
                <w:szCs w:val="14"/>
                <w:lang w:val="en-US"/>
              </w:rPr>
              <w:t xml:space="preserve"> I</w:t>
            </w:r>
          </w:ins>
          <w:ins w:id="23" w:author="Jason Hoffmann" w:date="2019-11-25T17:15:00Z">
            <w:r w:rsidRPr="006917F7">
              <w:rPr>
                <w:rFonts w:ascii="Syntax" w:hAnsi="Syntax" w:cs="Syntax"/>
                <w:b/>
                <w:bCs/>
                <w:sz w:val="14"/>
                <w:szCs w:val="14"/>
                <w:lang w:val="en-US"/>
              </w:rPr>
              <w:t xml:space="preserve"> Mob:</w:t>
            </w:r>
            <w:r>
              <w:rPr>
                <w:rFonts w:ascii="Syntax" w:hAnsi="Syntax" w:cs="Syntax"/>
                <w:b/>
                <w:bCs/>
                <w:color w:val="808080"/>
                <w:sz w:val="14"/>
                <w:szCs w:val="14"/>
                <w:lang w:val="en-US"/>
              </w:rPr>
              <w:t xml:space="preserve"> </w:t>
            </w:r>
          </w:ins>
          <w:ins w:id="24" w:author="Jason Hoffmann" w:date="2019-11-25T17:14:00Z">
            <w:r>
              <w:rPr>
                <w:rFonts w:ascii="Syntax" w:hAnsi="Syntax" w:cs="Syntax"/>
                <w:b/>
                <w:bCs/>
                <w:sz w:val="14"/>
                <w:szCs w:val="14"/>
                <w:lang w:val="en-US"/>
              </w:rPr>
              <w:t>015734712223</w:t>
            </w:r>
          </w:ins>
          <w:del w:id="25" w:author="Jason Hoffmann" w:date="2019-11-25T17:12:00Z">
            <w:r w:rsidR="000670E2" w:rsidDel="00522EF2">
              <w:rPr>
                <w:rFonts w:ascii="Syntax" w:hAnsi="Syntax" w:cs="Syntax"/>
                <w:b/>
                <w:bCs/>
                <w:sz w:val="14"/>
                <w:szCs w:val="14"/>
                <w:lang w:val="en-US"/>
              </w:rPr>
              <w:delText>Tel</w:delText>
            </w:r>
          </w:del>
          <w:r w:rsidR="000670E2">
            <w:rPr>
              <w:rFonts w:ascii="Syntax" w:hAnsi="Syntax" w:cs="Syntax"/>
              <w:b/>
              <w:bCs/>
              <w:sz w:val="14"/>
              <w:szCs w:val="14"/>
              <w:lang w:val="en-US"/>
            </w:rPr>
            <w:t xml:space="preserve"> </w:t>
          </w:r>
          <w:del w:id="26" w:author="Jason Hoffmann" w:date="2019-11-25T17:13:00Z">
            <w:r w:rsidR="000670E2" w:rsidRPr="00D45333" w:rsidDel="00522EF2">
              <w:rPr>
                <w:rFonts w:ascii="Syntax" w:hAnsi="Syntax" w:cs="Syntax"/>
                <w:b/>
                <w:bCs/>
                <w:color w:val="808080"/>
                <w:sz w:val="14"/>
                <w:szCs w:val="14"/>
                <w:lang w:val="en-US"/>
              </w:rPr>
              <w:delText>I</w:delText>
            </w:r>
            <w:r w:rsidR="000670E2" w:rsidDel="00522EF2">
              <w:rPr>
                <w:rFonts w:ascii="Syntax" w:hAnsi="Syntax" w:cs="Syntax"/>
                <w:b/>
                <w:bCs/>
                <w:sz w:val="14"/>
                <w:szCs w:val="14"/>
                <w:lang w:val="en-US"/>
              </w:rPr>
              <w:delText xml:space="preserve"> </w:delText>
            </w:r>
          </w:del>
          <w:del w:id="27" w:author="Jason Hoffmann" w:date="2019-11-25T17:12:00Z">
            <w:r w:rsidR="000670E2" w:rsidDel="00522EF2">
              <w:rPr>
                <w:rFonts w:ascii="Syntax" w:hAnsi="Syntax" w:cs="Syntax"/>
                <w:b/>
                <w:bCs/>
                <w:sz w:val="14"/>
                <w:szCs w:val="14"/>
                <w:lang w:val="en-US"/>
              </w:rPr>
              <w:delText>fax</w:delText>
            </w:r>
          </w:del>
        </w:p>
        <w:p w14:paraId="59D67983" w14:textId="77777777" w:rsidR="006C7634" w:rsidRPr="00D45333" w:rsidRDefault="00522EF2" w:rsidP="00D45333">
          <w:pPr>
            <w:pStyle w:val="Fuzeile"/>
            <w:spacing w:line="480" w:lineRule="auto"/>
            <w:ind w:right="175"/>
            <w:jc w:val="right"/>
            <w:rPr>
              <w:lang w:val="en-US"/>
            </w:rPr>
          </w:pPr>
          <w:ins w:id="28" w:author="Jason Hoffmann" w:date="2019-11-25T17:13:00Z">
            <w:r>
              <w:rPr>
                <w:rFonts w:ascii="Syntax" w:hAnsi="Syntax" w:cs="Syntax"/>
                <w:b/>
                <w:bCs/>
                <w:sz w:val="14"/>
                <w:szCs w:val="14"/>
                <w:lang w:val="en-US"/>
              </w:rPr>
              <w:t>DarkWolfCraft.net@gmail.com</w:t>
            </w:r>
          </w:ins>
          <w:del w:id="29" w:author="Jason Hoffmann" w:date="2019-11-25T17:13:00Z">
            <w:r w:rsidR="000670E2" w:rsidDel="00522EF2">
              <w:rPr>
                <w:rFonts w:ascii="Syntax" w:hAnsi="Syntax" w:cs="Syntax"/>
                <w:b/>
                <w:bCs/>
                <w:sz w:val="14"/>
                <w:szCs w:val="14"/>
                <w:lang w:val="en-US"/>
              </w:rPr>
              <w:delText>Email</w:delText>
            </w:r>
          </w:del>
          <w:r w:rsidR="000670E2">
            <w:rPr>
              <w:rFonts w:ascii="Syntax" w:hAnsi="Syntax" w:cs="Syntax"/>
              <w:b/>
              <w:bCs/>
              <w:sz w:val="14"/>
              <w:szCs w:val="14"/>
              <w:lang w:val="en-US"/>
            </w:rPr>
            <w:t xml:space="preserve"> </w:t>
          </w:r>
          <w:r w:rsidR="000670E2" w:rsidRPr="00D45333">
            <w:rPr>
              <w:rFonts w:ascii="Syntax" w:hAnsi="Syntax" w:cs="Syntax"/>
              <w:b/>
              <w:bCs/>
              <w:color w:val="808080"/>
              <w:sz w:val="14"/>
              <w:szCs w:val="14"/>
              <w:lang w:val="en-US"/>
            </w:rPr>
            <w:t>I</w:t>
          </w:r>
          <w:ins w:id="30" w:author="Jason Hoffmann" w:date="2019-11-25T17:14:00Z">
            <w:r>
              <w:rPr>
                <w:rFonts w:ascii="Syntax" w:hAnsi="Syntax" w:cs="Syntax"/>
                <w:b/>
                <w:bCs/>
                <w:color w:val="808080"/>
                <w:sz w:val="14"/>
                <w:szCs w:val="14"/>
                <w:lang w:val="en-US"/>
              </w:rPr>
              <w:t xml:space="preserve"> </w:t>
            </w:r>
          </w:ins>
          <w:del w:id="31" w:author="Jason Hoffmann" w:date="2019-11-25T17:14:00Z">
            <w:r w:rsidR="000670E2" w:rsidRPr="00522EF2" w:rsidDel="00522EF2">
              <w:rPr>
                <w:rFonts w:ascii="Syntax" w:hAnsi="Syntax" w:cs="Syntax"/>
                <w:b/>
                <w:bCs/>
                <w:sz w:val="14"/>
                <w:szCs w:val="14"/>
                <w:lang w:val="en-US"/>
                <w:rPrChange w:id="32" w:author="Jason Hoffmann" w:date="2019-11-25T17:14:00Z">
                  <w:rPr>
                    <w:rFonts w:ascii="Syntax" w:hAnsi="Syntax" w:cs="Syntax"/>
                    <w:b/>
                    <w:bCs/>
                    <w:color w:val="808080"/>
                    <w:sz w:val="14"/>
                    <w:szCs w:val="14"/>
                    <w:lang w:val="en-US"/>
                  </w:rPr>
                </w:rPrChange>
              </w:rPr>
              <w:delText xml:space="preserve"> </w:delText>
            </w:r>
          </w:del>
          <w:ins w:id="33" w:author="Jason Hoffmann" w:date="2019-11-25T17:13:00Z">
            <w:r w:rsidRPr="00522EF2">
              <w:rPr>
                <w:rFonts w:ascii="Syntax" w:hAnsi="Syntax" w:cs="Syntax"/>
                <w:b/>
                <w:bCs/>
                <w:sz w:val="14"/>
                <w:szCs w:val="14"/>
                <w:lang w:val="en-US"/>
                <w:rPrChange w:id="34" w:author="Jason Hoffmann" w:date="2019-11-25T17:14:00Z">
                  <w:rPr>
                    <w:rFonts w:ascii="Syntax" w:hAnsi="Syntax" w:cs="Syntax"/>
                    <w:b/>
                    <w:bCs/>
                    <w:color w:val="808080"/>
                    <w:sz w:val="14"/>
                    <w:szCs w:val="14"/>
                    <w:lang w:val="en-US"/>
                  </w:rPr>
                </w:rPrChange>
              </w:rPr>
              <w:t>DarkWolfCraft.net</w:t>
            </w:r>
          </w:ins>
          <w:del w:id="35" w:author="Jason Hoffmann" w:date="2019-11-25T17:13:00Z">
            <w:r w:rsidR="000670E2" w:rsidDel="00522EF2">
              <w:rPr>
                <w:rFonts w:ascii="Syntax" w:hAnsi="Syntax" w:cs="Syntax"/>
                <w:b/>
                <w:bCs/>
                <w:color w:val="808080"/>
                <w:sz w:val="14"/>
                <w:szCs w:val="14"/>
                <w:lang w:val="en-US"/>
              </w:rPr>
              <w:delText>Webside</w:delText>
            </w:r>
          </w:del>
        </w:p>
      </w:tc>
      <w:tc>
        <w:tcPr>
          <w:tcW w:w="3331" w:type="dxa"/>
          <w:tcBorders>
            <w:left w:val="single" w:sz="4" w:space="0" w:color="auto"/>
          </w:tcBorders>
          <w:vAlign w:val="center"/>
          <w:tcPrChange w:id="36" w:author="Jason Hoffmann" w:date="2019-11-25T17:18:00Z">
            <w:tcPr>
              <w:tcW w:w="3260" w:type="dxa"/>
              <w:tcBorders>
                <w:left w:val="single" w:sz="4" w:space="0" w:color="auto"/>
              </w:tcBorders>
              <w:vAlign w:val="center"/>
            </w:tcPr>
          </w:tcPrChange>
        </w:tcPr>
        <w:p w14:paraId="14006FD5" w14:textId="0342D9CC" w:rsidR="006C7634" w:rsidRPr="00D45333" w:rsidRDefault="00522EF2">
          <w:pPr>
            <w:jc w:val="center"/>
            <w:rPr>
              <w:rFonts w:ascii="Syntax" w:hAnsi="Syntax"/>
              <w:sz w:val="27"/>
              <w:szCs w:val="27"/>
              <w:lang w:val="en-US"/>
            </w:rPr>
            <w:pPrChange w:id="37" w:author="Jason Hoffmann" w:date="2019-11-25T17:18:00Z">
              <w:pPr>
                <w:jc w:val="right"/>
              </w:pPr>
            </w:pPrChange>
          </w:pPr>
          <w:ins w:id="38" w:author="Jason Hoffmann" w:date="2019-11-25T17:18:00Z">
            <w:r w:rsidRPr="006F1CD0">
              <w:rPr>
                <w:lang w:val="en-US"/>
              </w:rPr>
              <w:t xml:space="preserve">            </w:t>
            </w:r>
          </w:ins>
          <w:ins w:id="39" w:author="Jason Hoffmann" w:date="2019-11-25T17:17:00Z">
            <w:r w:rsidR="00986156">
              <w:rPr>
                <w:noProof/>
              </w:rPr>
              <w:drawing>
                <wp:inline distT="0" distB="0" distL="0" distR="0" wp14:anchorId="6D1137DF" wp14:editId="48994CBD">
                  <wp:extent cx="946150" cy="946150"/>
                  <wp:effectExtent l="0" t="0" r="0" b="0"/>
                  <wp:docPr id="2" name="Bild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6150" cy="946150"/>
                          </a:xfrm>
                          <a:prstGeom prst="rect">
                            <a:avLst/>
                          </a:prstGeom>
                          <a:noFill/>
                          <a:ln>
                            <a:noFill/>
                          </a:ln>
                        </pic:spPr>
                      </pic:pic>
                    </a:graphicData>
                  </a:graphic>
                </wp:inline>
              </w:drawing>
            </w:r>
          </w:ins>
        </w:p>
      </w:tc>
    </w:tr>
  </w:tbl>
  <w:p w14:paraId="730CBA1D" w14:textId="77777777" w:rsidR="006C7634" w:rsidRDefault="00986156" w:rsidP="009F7323">
    <w:pPr>
      <w:pStyle w:val="Fuzeile"/>
    </w:pPr>
    <w:r>
      <w:rPr>
        <w:noProof/>
      </w:rPr>
      <mc:AlternateContent>
        <mc:Choice Requires="wps">
          <w:drawing>
            <wp:anchor distT="45720" distB="45720" distL="114300" distR="114300" simplePos="0" relativeHeight="251665408" behindDoc="0" locked="0" layoutInCell="1" allowOverlap="1" wp14:anchorId="3C21C9B3" wp14:editId="7743A619">
              <wp:simplePos x="0" y="0"/>
              <wp:positionH relativeFrom="column">
                <wp:posOffset>-66675</wp:posOffset>
              </wp:positionH>
              <wp:positionV relativeFrom="paragraph">
                <wp:posOffset>-1156335</wp:posOffset>
              </wp:positionV>
              <wp:extent cx="1663065" cy="248920"/>
              <wp:effectExtent l="0" t="0" r="0" b="0"/>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248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21C9B3" id="_x0000_t202" coordsize="21600,21600" o:spt="202" path="m,l,21600r21600,l21600,xe">
              <v:stroke joinstyle="miter"/>
              <v:path gradientshapeok="t" o:connecttype="rect"/>
            </v:shapetype>
            <v:shape id="Textfeld 2" o:spid="_x0000_s1029" type="#_x0000_t202" style="position:absolute;margin-left:-5.25pt;margin-top:-91.05pt;width:130.95pt;height:19.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" stroked="f">
              <v:textbox>
                <w:txbxContent>
                  <w:p w14:paraId="45C4B8E7" w14:textId="77777777" w:rsidR="0052277D" w:rsidRPr="0052277D" w:rsidRDefault="0052277D">
                    <w:pPr>
                      <w:rPr>
                        <w:rFonts w:ascii="Arial" w:hAnsi="Arial" w:cs="Arial"/>
                        <w:color w:val="333333"/>
                        <w:sz w:val="16"/>
                        <w:szCs w:val="16"/>
                      </w:rPr>
                    </w:pPr>
                    <w:r w:rsidRPr="0052277D">
                      <w:rPr>
                        <w:rFonts w:ascii="Arial" w:hAnsi="Arial" w:cs="Arial"/>
                        <w:color w:val="333333"/>
                        <w:sz w:val="16"/>
                        <w:szCs w:val="16"/>
                      </w:rPr>
                      <w:t>Creator | Jason Hoffmann</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4" w:type="dxa"/>
      <w:tblLook w:val="01E0" w:firstRow="1" w:lastRow="1" w:firstColumn="1" w:lastColumn="1" w:noHBand="0" w:noVBand="0"/>
    </w:tblPr>
    <w:tblGrid>
      <w:gridCol w:w="1384"/>
      <w:gridCol w:w="5670"/>
      <w:gridCol w:w="3260"/>
    </w:tblGrid>
    <w:tr w:rsidR="006C7634" w14:paraId="0AD61938" w14:textId="77777777" w:rsidTr="00D45333">
      <w:trPr>
        <w:trHeight w:val="1422"/>
      </w:trPr>
      <w:tc>
        <w:tcPr>
          <w:tcW w:w="1384" w:type="dxa"/>
        </w:tcPr>
        <w:p w14:paraId="254A1BD9"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p>
      </w:tc>
      <w:tc>
        <w:tcPr>
          <w:tcW w:w="5670" w:type="dxa"/>
          <w:tcBorders>
            <w:left w:val="nil"/>
            <w:right w:val="single" w:sz="4" w:space="0" w:color="auto"/>
          </w:tcBorders>
          <w:vAlign w:val="center"/>
        </w:tcPr>
        <w:p w14:paraId="271B241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E. Zoller GmbH &amp; Co. KG </w:t>
          </w:r>
          <w:r w:rsidRPr="00D45333">
            <w:rPr>
              <w:rFonts w:ascii="Syntax" w:hAnsi="Syntax" w:cs="Syntax"/>
              <w:b/>
              <w:bCs/>
              <w:color w:val="808080"/>
              <w:sz w:val="14"/>
              <w:szCs w:val="14"/>
            </w:rPr>
            <w:t>I</w:t>
          </w:r>
          <w:r w:rsidRPr="00D45333">
            <w:rPr>
              <w:rFonts w:ascii="Syntax" w:hAnsi="Syntax" w:cs="Syntax"/>
              <w:b/>
              <w:bCs/>
              <w:sz w:val="14"/>
              <w:szCs w:val="14"/>
            </w:rPr>
            <w:t xml:space="preserve"> Einstell- und Messgeräte</w:t>
          </w:r>
        </w:p>
        <w:p w14:paraId="574401B5" w14:textId="77777777" w:rsidR="006C7634" w:rsidRPr="00D45333" w:rsidRDefault="006C7634" w:rsidP="00D45333">
          <w:pPr>
            <w:autoSpaceDE w:val="0"/>
            <w:autoSpaceDN w:val="0"/>
            <w:adjustRightInd w:val="0"/>
            <w:spacing w:line="480" w:lineRule="auto"/>
            <w:ind w:right="175"/>
            <w:jc w:val="right"/>
            <w:rPr>
              <w:rFonts w:ascii="Syntax" w:hAnsi="Syntax" w:cs="Syntax"/>
              <w:b/>
              <w:bCs/>
              <w:sz w:val="14"/>
              <w:szCs w:val="14"/>
            </w:rPr>
          </w:pPr>
          <w:r w:rsidRPr="00D45333">
            <w:rPr>
              <w:rFonts w:ascii="Syntax" w:hAnsi="Syntax" w:cs="Syntax"/>
              <w:b/>
              <w:bCs/>
              <w:sz w:val="14"/>
              <w:szCs w:val="14"/>
            </w:rPr>
            <w:t xml:space="preserve">Gottlieb-Daimler-Straße 19 </w:t>
          </w:r>
          <w:r w:rsidRPr="00D45333">
            <w:rPr>
              <w:rFonts w:ascii="Syntax" w:hAnsi="Syntax" w:cs="Syntax"/>
              <w:b/>
              <w:bCs/>
              <w:color w:val="808080"/>
              <w:sz w:val="14"/>
              <w:szCs w:val="14"/>
            </w:rPr>
            <w:t>I</w:t>
          </w:r>
          <w:r w:rsidRPr="00D45333">
            <w:rPr>
              <w:rFonts w:ascii="Syntax" w:hAnsi="Syntax" w:cs="Syntax"/>
              <w:b/>
              <w:bCs/>
              <w:sz w:val="14"/>
              <w:szCs w:val="14"/>
            </w:rPr>
            <w:t xml:space="preserve"> D-74385 Pleidelsheim</w:t>
          </w:r>
        </w:p>
        <w:p w14:paraId="670272EA" w14:textId="77777777" w:rsidR="006C7634" w:rsidRPr="00D45333" w:rsidRDefault="006C7634" w:rsidP="00D45333">
          <w:pPr>
            <w:tabs>
              <w:tab w:val="left" w:pos="6680"/>
            </w:tabs>
            <w:autoSpaceDE w:val="0"/>
            <w:autoSpaceDN w:val="0"/>
            <w:adjustRightInd w:val="0"/>
            <w:spacing w:line="480" w:lineRule="auto"/>
            <w:ind w:right="175"/>
            <w:jc w:val="right"/>
            <w:rPr>
              <w:rFonts w:ascii="Syntax" w:hAnsi="Syntax" w:cs="Syntax"/>
              <w:b/>
              <w:bCs/>
              <w:sz w:val="14"/>
              <w:szCs w:val="14"/>
              <w:lang w:val="en-US"/>
            </w:rPr>
          </w:pPr>
          <w:r w:rsidRPr="00D45333">
            <w:rPr>
              <w:rFonts w:ascii="Syntax" w:hAnsi="Syntax" w:cs="Syntax"/>
              <w:b/>
              <w:bCs/>
              <w:sz w:val="14"/>
              <w:szCs w:val="14"/>
              <w:lang w:val="en-US"/>
            </w:rPr>
            <w:t xml:space="preserve">Tel. +49 7144 8970-0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Fax +49 7144 8060807</w:t>
          </w:r>
        </w:p>
        <w:p w14:paraId="63FF6601" w14:textId="77777777" w:rsidR="006C7634" w:rsidRPr="00D45333" w:rsidRDefault="006C7634" w:rsidP="00D45333">
          <w:pPr>
            <w:pStyle w:val="Fuzeile"/>
            <w:spacing w:line="480" w:lineRule="auto"/>
            <w:ind w:right="175"/>
            <w:jc w:val="right"/>
            <w:rPr>
              <w:lang w:val="en-US"/>
            </w:rPr>
          </w:pPr>
          <w:r w:rsidRPr="00D45333">
            <w:rPr>
              <w:rFonts w:ascii="Syntax" w:hAnsi="Syntax" w:cs="Syntax"/>
              <w:b/>
              <w:bCs/>
              <w:sz w:val="14"/>
              <w:szCs w:val="14"/>
              <w:lang w:val="en-US"/>
            </w:rPr>
            <w:t xml:space="preserve">post@zoller.info </w:t>
          </w:r>
          <w:r w:rsidRPr="00D45333">
            <w:rPr>
              <w:rFonts w:ascii="Syntax" w:hAnsi="Syntax" w:cs="Syntax"/>
              <w:b/>
              <w:bCs/>
              <w:color w:val="808080"/>
              <w:sz w:val="14"/>
              <w:szCs w:val="14"/>
              <w:lang w:val="en-US"/>
            </w:rPr>
            <w:t>I</w:t>
          </w:r>
          <w:r w:rsidRPr="00D45333">
            <w:rPr>
              <w:rFonts w:ascii="Syntax" w:hAnsi="Syntax" w:cs="Syntax"/>
              <w:b/>
              <w:bCs/>
              <w:sz w:val="14"/>
              <w:szCs w:val="14"/>
              <w:lang w:val="en-US"/>
            </w:rPr>
            <w:t xml:space="preserve"> www.zoller.info</w:t>
          </w:r>
        </w:p>
      </w:tc>
      <w:tc>
        <w:tcPr>
          <w:tcW w:w="3260" w:type="dxa"/>
          <w:tcBorders>
            <w:left w:val="single" w:sz="4" w:space="0" w:color="auto"/>
          </w:tcBorders>
          <w:vAlign w:val="center"/>
        </w:tcPr>
        <w:p w14:paraId="57F91CE3" w14:textId="77777777" w:rsidR="006C7634" w:rsidRPr="00D45333" w:rsidRDefault="00986156" w:rsidP="00D45333">
          <w:pPr>
            <w:jc w:val="right"/>
            <w:rPr>
              <w:rFonts w:ascii="Syntax" w:hAnsi="Syntax"/>
              <w:sz w:val="27"/>
              <w:szCs w:val="27"/>
              <w:lang w:val="en-US"/>
            </w:rPr>
          </w:pPr>
          <w:r>
            <w:rPr>
              <w:noProof/>
            </w:rPr>
            <w:drawing>
              <wp:inline distT="0" distB="0" distL="0" distR="0" wp14:anchorId="3392D40C" wp14:editId="22DDA9D4">
                <wp:extent cx="1450340" cy="646430"/>
                <wp:effectExtent l="0" t="0" r="0" b="0"/>
                <wp:docPr id="4" name="Bild 4" descr="Logo 31x13-4c Ko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31x13-4c Ko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0340" cy="646430"/>
                        </a:xfrm>
                        <a:prstGeom prst="rect">
                          <a:avLst/>
                        </a:prstGeom>
                        <a:noFill/>
                        <a:ln>
                          <a:noFill/>
                        </a:ln>
                      </pic:spPr>
                    </pic:pic>
                  </a:graphicData>
                </a:graphic>
              </wp:inline>
            </w:drawing>
          </w:r>
        </w:p>
      </w:tc>
    </w:tr>
  </w:tbl>
  <w:p w14:paraId="52922A45" w14:textId="77777777" w:rsidR="006C7634" w:rsidRDefault="006C76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9D71B3" w14:textId="77777777" w:rsidR="00290CB0" w:rsidRDefault="00290CB0">
      <w:r>
        <w:separator/>
      </w:r>
    </w:p>
  </w:footnote>
  <w:footnote w:type="continuationSeparator" w:id="0">
    <w:p w14:paraId="43D9A36E" w14:textId="77777777" w:rsidR="00290CB0" w:rsidRDefault="00290C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1A69B" w14:textId="77777777" w:rsidR="006C7634" w:rsidRDefault="000770E6">
    <w:pPr>
      <w:pStyle w:val="Kopfzeile"/>
    </w:pPr>
    <w:r>
      <w:rPr>
        <w:noProof/>
      </w:rPr>
      <mc:AlternateContent>
        <mc:Choice Requires="wps">
          <w:drawing>
            <wp:anchor distT="0" distB="0" distL="114300" distR="114300" simplePos="0" relativeHeight="251663360" behindDoc="0" locked="0" layoutInCell="0" allowOverlap="1" wp14:anchorId="7EFF84CE" wp14:editId="2B96C9C0">
              <wp:simplePos x="0" y="0"/>
              <wp:positionH relativeFrom="column">
                <wp:posOffset>-807872</wp:posOffset>
              </wp:positionH>
              <wp:positionV relativeFrom="paragraph">
                <wp:posOffset>1845971</wp:posOffset>
              </wp:positionV>
              <wp:extent cx="7648422" cy="95098"/>
              <wp:effectExtent l="0" t="0" r="10160" b="38735"/>
              <wp:wrapNone/>
              <wp:docPr id="23" name="Rectangle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48422" cy="95098"/>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a:solidFill>
                              <a:srgbClr val="F2F2F2"/>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F5B08" id="Rectangle 168" o:spid="_x0000_s1026" style="position:absolute;margin-left:-63.6pt;margin-top:145.35pt;width:602.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" o:allowincell="f" fillcolor="#a5a5a5" stroked="f" strokecolor="#f2f2f2" strokeweight="3pt">
              <v:shadow on="t" color="#525252" opacity=".5" offset="1pt"/>
            </v:rect>
          </w:pict>
        </mc:Fallback>
      </mc:AlternateContent>
    </w:r>
    <w:r w:rsidR="00EA1A14">
      <w:rPr>
        <w:noProof/>
      </w:rPr>
      <mc:AlternateContent>
        <mc:Choice Requires="wps">
          <w:drawing>
            <wp:anchor distT="0" distB="0" distL="114300" distR="114300" simplePos="0" relativeHeight="251664384" behindDoc="0" locked="0" layoutInCell="1" allowOverlap="1" wp14:anchorId="52C6886A" wp14:editId="256C3728">
              <wp:simplePos x="0" y="0"/>
              <wp:positionH relativeFrom="page">
                <wp:posOffset>5122174</wp:posOffset>
              </wp:positionH>
              <wp:positionV relativeFrom="paragraph">
                <wp:posOffset>1311910</wp:posOffset>
              </wp:positionV>
              <wp:extent cx="2433056" cy="537689"/>
              <wp:effectExtent l="0" t="0" r="5715" b="0"/>
              <wp:wrapNone/>
              <wp:docPr id="24"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33056" cy="537689"/>
                      </a:xfrm>
                      <a:prstGeom prst="rect">
                        <a:avLst/>
                      </a:prstGeom>
                      <a:solidFill>
                        <a:srgbClr val="14A5E6"/>
                      </a:solidFill>
                      <a:ln>
                        <a:noFill/>
                      </a:ln>
                      <a:effectLst/>
                      <a:extLs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3C61EE" id="Rectangle 170" o:spid="_x0000_s1026" style="position:absolute;margin-left:403.3pt;margin-top:103.3pt;width:191.6pt;height:42.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" fillcolor="#14a5e6" stroked="f" strokecolor="gray">
              <w10:wrap anchorx="page"/>
            </v:rect>
          </w:pict>
        </mc:Fallback>
      </mc:AlternateContent>
    </w:r>
    <w:r w:rsidR="00986156">
      <w:rPr>
        <w:noProof/>
      </w:rPr>
      <mc:AlternateContent>
        <mc:Choice Requires="wps">
          <w:drawing>
            <wp:anchor distT="0" distB="0" distL="114300" distR="114300" simplePos="0" relativeHeight="251650048" behindDoc="1" locked="0" layoutInCell="0" allowOverlap="1" wp14:anchorId="438CBB8B" wp14:editId="09039E50">
              <wp:simplePos x="0" y="0"/>
              <wp:positionH relativeFrom="column">
                <wp:posOffset>-942340</wp:posOffset>
              </wp:positionH>
              <wp:positionV relativeFrom="paragraph">
                <wp:posOffset>-180340</wp:posOffset>
              </wp:positionV>
              <wp:extent cx="7772400" cy="1511935"/>
              <wp:effectExtent l="0" t="0" r="0" b="0"/>
              <wp:wrapNone/>
              <wp:docPr id="25"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3A639" id="Rectangle 123" o:spid="_x0000_s1026" style="position:absolute;margin-left:-74.2pt;margin-top:-14.2pt;width:612pt;height:11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" o:allowincell="f" fillcolor="#404040" stroked="f"/>
          </w:pict>
        </mc:Fallback>
      </mc:AlternateContent>
    </w:r>
    <w:r w:rsidR="00986156">
      <w:rPr>
        <w:noProof/>
      </w:rPr>
      <mc:AlternateContent>
        <mc:Choice Requires="wpg">
          <w:drawing>
            <wp:anchor distT="0" distB="0" distL="114300" distR="114300" simplePos="0" relativeHeight="251662336" behindDoc="0" locked="0" layoutInCell="1" allowOverlap="1" wp14:anchorId="6ADD1C3B" wp14:editId="3F90F3FA">
              <wp:simplePos x="0" y="0"/>
              <wp:positionH relativeFrom="column">
                <wp:posOffset>-11430</wp:posOffset>
              </wp:positionH>
              <wp:positionV relativeFrom="paragraph">
                <wp:posOffset>997585</wp:posOffset>
              </wp:positionV>
              <wp:extent cx="4294505" cy="679450"/>
              <wp:effectExtent l="0" t="0" r="0" b="0"/>
              <wp:wrapNone/>
              <wp:docPr id="20"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4505" cy="679450"/>
                        <a:chOff x="1161" y="1913"/>
                        <a:chExt cx="6763" cy="1070"/>
                      </a:xfrm>
                    </wpg:grpSpPr>
                    <wps:wsp>
                      <wps:cNvPr id="21" name="Rectangle 163"/>
                      <wps:cNvSpPr>
                        <a:spLocks noChangeArrowheads="1"/>
                      </wps:cNvSpPr>
                      <wps:spPr bwMode="auto">
                        <a:xfrm>
                          <a:off x="2313" y="1913"/>
                          <a:ext cx="5611"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3CC3" w14:textId="59BCB4F6" w:rsidR="000670E2" w:rsidRPr="00985462" w:rsidRDefault="001506C4" w:rsidP="001E75E0">
                            <w:pPr>
                              <w:pStyle w:val="Datenblattberschrift1"/>
                              <w:rPr>
                                <w:color w:val="FFFFFF"/>
                              </w:rPr>
                            </w:pPr>
                            <w:proofErr w:type="gramStart"/>
                            <w:r>
                              <w:rPr>
                                <w:color w:val="FFFFFF"/>
                              </w:rPr>
                              <w:t xml:space="preserve">DarkWolfCraft.net  </w:t>
                            </w:r>
                            <w:proofErr w:type="spellStart"/>
                            <w:r>
                              <w:rPr>
                                <w:color w:val="FFFFFF"/>
                              </w:rPr>
                              <w:t>DWC</w:t>
                            </w:r>
                            <w:proofErr w:type="gramEnd"/>
                            <w:r>
                              <w:rPr>
                                <w:color w:val="FFFFFF"/>
                              </w:rPr>
                              <w:t>_VoiceAssistent</w:t>
                            </w:r>
                            <w:proofErr w:type="spellEnd"/>
                          </w:p>
                          <w:p w14:paraId="0B75D205" w14:textId="77777777" w:rsidR="006C7634" w:rsidRPr="00985462" w:rsidRDefault="006C7634" w:rsidP="001E75E0">
                            <w:pPr>
                              <w:pStyle w:val="Datenblattberschrift1"/>
                              <w:rPr>
                                <w:color w:val="FFFFFF"/>
                              </w:rPr>
                            </w:pPr>
                          </w:p>
                        </w:txbxContent>
                      </wps:txbx>
                      <wps:bodyPr rot="0" vert="horz" wrap="square" lIns="91440" tIns="45720" rIns="91440" bIns="45720" anchor="t" anchorCtr="0" upright="1">
                        <a:noAutofit/>
                      </wps:bodyPr>
                    </wps:wsp>
                    <wps:wsp>
                      <wps:cNvPr id="22" name="Rectangle 164"/>
                      <wps:cNvSpPr>
                        <a:spLocks noChangeArrowheads="1"/>
                      </wps:cNvSpPr>
                      <wps:spPr bwMode="auto">
                        <a:xfrm>
                          <a:off x="1161" y="2300"/>
                          <a:ext cx="6763" cy="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297B92BC" w14:textId="22C249E0" w:rsidR="006C7634" w:rsidRPr="00985462" w:rsidRDefault="00A94FF3" w:rsidP="004C1407">
                            <w:pPr>
                              <w:pStyle w:val="Datenblattberschrift2"/>
                              <w:rPr>
                                <w:color w:val="FFFFFF"/>
                              </w:rPr>
                            </w:pPr>
                            <w:r>
                              <w:rPr>
                                <w:color w:val="FFFFFF"/>
                              </w:rPr>
                              <w:t xml:space="preserve">Developer </w:t>
                            </w:r>
                            <w:proofErr w:type="spellStart"/>
                            <w:r w:rsidR="001506C4">
                              <w:rPr>
                                <w:color w:val="FFFFFF"/>
                              </w:rPr>
                              <w:t>AGB</w:t>
                            </w:r>
                            <w:r>
                              <w:rPr>
                                <w:color w:val="FFFFFF"/>
                              </w:rPr>
                              <w:t>’</w:t>
                            </w:r>
                            <w:r w:rsidR="001506C4">
                              <w:rPr>
                                <w:color w:val="FFFFFF"/>
                              </w:rPr>
                              <w:t>s</w:t>
                            </w:r>
                            <w:proofErr w:type="spellEnd"/>
                            <w:r>
                              <w:rPr>
                                <w:color w:val="FFFFFF"/>
                              </w:rPr>
                              <w:t xml:space="preserve"> </w:t>
                            </w:r>
                            <w:proofErr w:type="spellStart"/>
                            <w:r>
                              <w:rPr>
                                <w:color w:val="FFFFFF"/>
                              </w:rPr>
                              <w:t>Pluginstore</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DD1C3B" id="Group 162" o:spid="_x0000_s1026" style="position:absolute;margin-left:-.9pt;margin-top:78.55pt;width:338.15pt;height:53.5pt;z-index:251662336" coordorigin="1161,1913" coordsize="6763,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">
              <v:rect id="Rectangle 163" o:spid="_x0000_s1027" style="position:absolute;left:2313;top:1913;width:5611;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v:textbox>
                  <w:txbxContent>
                    <w:p w14:paraId="33A63CC3" w14:textId="59BCB4F6" w:rsidR="000670E2" w:rsidRPr="00985462" w:rsidRDefault="001506C4" w:rsidP="001E75E0">
                      <w:pPr>
                        <w:pStyle w:val="Datenblattberschrift1"/>
                        <w:rPr>
                          <w:color w:val="FFFFFF"/>
                        </w:rPr>
                      </w:pPr>
                      <w:proofErr w:type="gramStart"/>
                      <w:r>
                        <w:rPr>
                          <w:color w:val="FFFFFF"/>
                        </w:rPr>
                        <w:t xml:space="preserve">DarkWolfCraft.net  </w:t>
                      </w:r>
                      <w:proofErr w:type="spellStart"/>
                      <w:r>
                        <w:rPr>
                          <w:color w:val="FFFFFF"/>
                        </w:rPr>
                        <w:t>DWC</w:t>
                      </w:r>
                      <w:proofErr w:type="gramEnd"/>
                      <w:r>
                        <w:rPr>
                          <w:color w:val="FFFFFF"/>
                        </w:rPr>
                        <w:t>_VoiceAssistent</w:t>
                      </w:r>
                      <w:proofErr w:type="spellEnd"/>
                    </w:p>
                    <w:p w14:paraId="0B75D205" w14:textId="77777777" w:rsidR="006C7634" w:rsidRPr="00985462" w:rsidRDefault="006C7634" w:rsidP="001E75E0">
                      <w:pPr>
                        <w:pStyle w:val="Datenblattberschrift1"/>
                        <w:rPr>
                          <w:color w:val="FFFFFF"/>
                        </w:rPr>
                      </w:pPr>
                    </w:p>
                  </w:txbxContent>
                </v:textbox>
              </v:rect>
              <v:rect id="Rectangle 164" o:spid="_x0000_s1028" style="position:absolute;left:1161;top:2300;width:6763;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" filled="f" stroked="f" strokeweight="0">
                <v:textbox>
                  <w:txbxContent>
                    <w:p w14:paraId="297B92BC" w14:textId="22C249E0" w:rsidR="006C7634" w:rsidRPr="00985462" w:rsidRDefault="00A94FF3" w:rsidP="004C1407">
                      <w:pPr>
                        <w:pStyle w:val="Datenblattberschrift2"/>
                        <w:rPr>
                          <w:color w:val="FFFFFF"/>
                        </w:rPr>
                      </w:pPr>
                      <w:r>
                        <w:rPr>
                          <w:color w:val="FFFFFF"/>
                        </w:rPr>
                        <w:t xml:space="preserve">Developer </w:t>
                      </w:r>
                      <w:proofErr w:type="spellStart"/>
                      <w:r w:rsidR="001506C4">
                        <w:rPr>
                          <w:color w:val="FFFFFF"/>
                        </w:rPr>
                        <w:t>AGB</w:t>
                      </w:r>
                      <w:r>
                        <w:rPr>
                          <w:color w:val="FFFFFF"/>
                        </w:rPr>
                        <w:t>’</w:t>
                      </w:r>
                      <w:r w:rsidR="001506C4">
                        <w:rPr>
                          <w:color w:val="FFFFFF"/>
                        </w:rPr>
                        <w:t>s</w:t>
                      </w:r>
                      <w:proofErr w:type="spellEnd"/>
                      <w:r>
                        <w:rPr>
                          <w:color w:val="FFFFFF"/>
                        </w:rPr>
                        <w:t xml:space="preserve"> </w:t>
                      </w:r>
                      <w:proofErr w:type="spellStart"/>
                      <w:r>
                        <w:rPr>
                          <w:color w:val="FFFFFF"/>
                        </w:rPr>
                        <w:t>Pluginstore</w:t>
                      </w:r>
                      <w:proofErr w:type="spellEnd"/>
                    </w:p>
                  </w:txbxContent>
                </v:textbox>
              </v:rect>
            </v:group>
          </w:pict>
        </mc:Fallback>
      </mc:AlternateContent>
    </w:r>
    <w:r w:rsidR="00986156">
      <w:rPr>
        <w:noProof/>
      </w:rPr>
      <mc:AlternateContent>
        <mc:Choice Requires="wps">
          <w:drawing>
            <wp:anchor distT="0" distB="0" distL="114300" distR="114300" simplePos="0" relativeHeight="251653120" behindDoc="0" locked="0" layoutInCell="1" allowOverlap="1" wp14:anchorId="36EC9111" wp14:editId="2C860B73">
              <wp:simplePos x="0" y="0"/>
              <wp:positionH relativeFrom="column">
                <wp:posOffset>-97155</wp:posOffset>
              </wp:positionH>
              <wp:positionV relativeFrom="paragraph">
                <wp:posOffset>9094470</wp:posOffset>
              </wp:positionV>
              <wp:extent cx="6629400" cy="0"/>
              <wp:effectExtent l="0" t="0" r="0" b="0"/>
              <wp:wrapNone/>
              <wp:docPr id="19"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BBBDBE"/>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F211AE" id="Line 14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" strokecolor="#bbbdbe" strokeweight="1.25pt"/>
          </w:pict>
        </mc:Fallback>
      </mc:AlternateContent>
    </w:r>
    <w:r w:rsidR="00986156">
      <w:rPr>
        <w:noProof/>
      </w:rPr>
      <mc:AlternateContent>
        <mc:Choice Requires="wpg">
          <w:drawing>
            <wp:anchor distT="0" distB="0" distL="114300" distR="114300" simplePos="0" relativeHeight="251652096" behindDoc="0" locked="0" layoutInCell="1" allowOverlap="1" wp14:anchorId="2D71FF30" wp14:editId="0957A810">
              <wp:simplePos x="0" y="0"/>
              <wp:positionH relativeFrom="column">
                <wp:posOffset>-720090</wp:posOffset>
              </wp:positionH>
              <wp:positionV relativeFrom="paragraph">
                <wp:posOffset>799465</wp:posOffset>
              </wp:positionV>
              <wp:extent cx="5111750" cy="1043940"/>
              <wp:effectExtent l="0" t="0" r="0" b="0"/>
              <wp:wrapNone/>
              <wp:docPr id="16"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1043940"/>
                        <a:chOff x="-99" y="1264"/>
                        <a:chExt cx="7870" cy="5580"/>
                      </a:xfrm>
                    </wpg:grpSpPr>
                    <wps:wsp>
                      <wps:cNvPr id="17" name="Line 145"/>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46"/>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9DB297" id="Group 144" o:spid="_x0000_s1026" style="position:absolute;margin-left:-56.7pt;margin-top:62.95pt;width:402.5pt;height:82.2pt;z-index:251652096"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">
              <v:line id="Line 145"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qxb8MAAADbAAAADwAAAGRycy9kb3ducmV2LnhtbERPTWvCQBC9F/wPywi9NRuLtBKzirUI&#10;hR5K1Iu3ITsm0exs2N2apL++Wyh4m8f7nHw9mFbcyPnGsoJZkoIgLq1uuFJwPOyeFiB8QNbYWiYF&#10;I3lYryYPOWba9lzQbR8qEUPYZ6igDqHLpPRlTQZ9YjviyJ2tMxgidJXUDvsYblr5nKYv0mDDsaHG&#10;jrY1ldf9t1GwOHT+fdyedvbLXX6Kz3lBc3xT6nE6bJYgAg3hLv53f+g4/xX+fok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qsW/DAAAA2wAAAA8AAAAAAAAAAAAA&#10;AAAAoQIAAGRycy9kb3ducmV2LnhtbFBLBQYAAAAABAAEAPkAAACRAwAAAAA=&#10;" strokeweight=".5pt"/>
              <v:line id="Line 146"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UlHcQAAADbAAAADwAAAGRycy9kb3ducmV2LnhtbESPQWvCQBCF7wX/wzJCb3WjSJHoKlUR&#10;hB5K1Iu3ITtN0mZnw+6q0V/vHAq9zfDevPfNYtW7Vl0pxMazgfEoA0VcettwZeB03L3NQMWEbLH1&#10;TAbuFGG1HLwsMLf+xgVdD6lSEsIxRwN1Sl2udSxrchhHviMW7dsHh0nWUGkb8CbhrtWTLHvXDhuW&#10;hho72tRU/h4uzsDs2MXtfXPe+a/w8yg+pwVNcW3M67D/mINK1Kd/89/13gq+wMovMoBe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9SUdxAAAANsAAAAPAAAAAAAAAAAA&#10;AAAAAKECAABkcnMvZG93bnJldi54bWxQSwUGAAAAAAQABAD5AAAAkgMAAAAA&#10;" strokeweight=".5pt"/>
            </v:group>
          </w:pict>
        </mc:Fallback>
      </mc:AlternateContent>
    </w:r>
    <w:r w:rsidR="00986156" w:rsidRPr="00985462">
      <w:rPr>
        <w:noProof/>
        <w:color w:val="FFFFFF"/>
      </w:rPr>
      <mc:AlternateContent>
        <mc:Choice Requires="wps">
          <w:drawing>
            <wp:anchor distT="0" distB="0" distL="114300" distR="114300" simplePos="0" relativeHeight="251651072" behindDoc="1" locked="0" layoutInCell="0" allowOverlap="1" wp14:anchorId="02D71634" wp14:editId="107B78B3">
              <wp:simplePos x="0" y="0"/>
              <wp:positionH relativeFrom="column">
                <wp:posOffset>-720090</wp:posOffset>
              </wp:positionH>
              <wp:positionV relativeFrom="paragraph">
                <wp:posOffset>799465</wp:posOffset>
              </wp:positionV>
              <wp:extent cx="5111750" cy="1043940"/>
              <wp:effectExtent l="0" t="0" r="0" b="0"/>
              <wp:wrapNone/>
              <wp:docPr id="15"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14A5E6"/>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D3853" id="Rectangle 124" o:spid="_x0000_s1026" style="position:absolute;margin-left:-56.7pt;margin-top:62.95pt;width:402.5pt;height:82.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" o:allowincell="f" fillcolor="#14a5e6" strokecolor="#b2b4b6" strokeweight=".25pt"/>
          </w:pict>
        </mc:Fallback>
      </mc:AlternateContent>
    </w:r>
    <w:ins w:id="0" w:author="Jason Hoffmann" w:date="2019-11-25T17:24:00Z">
      <w:r w:rsidR="001E75E0">
        <w:t xml:space="preserve">        </w:t>
      </w:r>
    </w:ins>
    <w:ins w:id="1" w:author="Jason Hoffmann" w:date="2019-11-25T17:23:00Z">
      <w:r w:rsidR="00986156">
        <w:rPr>
          <w:noProof/>
        </w:rPr>
        <w:drawing>
          <wp:inline distT="0" distB="0" distL="0" distR="0" wp14:anchorId="6BD21A28" wp14:editId="76426B09">
            <wp:extent cx="5360035" cy="756920"/>
            <wp:effectExtent l="0" t="0" r="0" b="0"/>
            <wp:docPr id="1" name="Bild 1" descr="Foru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um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60035" cy="756920"/>
                    </a:xfrm>
                    <a:prstGeom prst="rect">
                      <a:avLst/>
                    </a:prstGeom>
                    <a:noFill/>
                    <a:ln>
                      <a:noFill/>
                    </a:ln>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87F80" w14:textId="77777777" w:rsidR="006C7634" w:rsidRPr="007C5C83" w:rsidRDefault="00986156" w:rsidP="00E035E4">
    <w:pPr>
      <w:pStyle w:val="Kopfzeile"/>
      <w:widowControl w:val="0"/>
    </w:pPr>
    <w:r>
      <w:rPr>
        <w:noProof/>
      </w:rPr>
      <mc:AlternateContent>
        <mc:Choice Requires="wps">
          <w:drawing>
            <wp:anchor distT="0" distB="0" distL="114300" distR="114300" simplePos="0" relativeHeight="251658240" behindDoc="0" locked="0" layoutInCell="1" allowOverlap="1" wp14:anchorId="7948179F" wp14:editId="5DBF296B">
              <wp:simplePos x="0" y="0"/>
              <wp:positionH relativeFrom="column">
                <wp:posOffset>4474845</wp:posOffset>
              </wp:positionH>
              <wp:positionV relativeFrom="paragraph">
                <wp:posOffset>1028700</wp:posOffset>
              </wp:positionV>
              <wp:extent cx="1257300" cy="228600"/>
              <wp:effectExtent l="0" t="0" r="0" b="0"/>
              <wp:wrapNone/>
              <wp:docPr id="13"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ffectLst/>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51F9FBAD" w14:textId="77777777" w:rsidR="006C7634" w:rsidRPr="0090333B" w:rsidRDefault="006C7634" w:rsidP="006B2BB0">
                          <w:pPr>
                            <w:pStyle w:val="DatenblattStandardfett"/>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48179F" id="_x0000_t202" coordsize="21600,21600" o:spt="202" path="m,l,21600r21600,l21600,xe">
              <v:stroke joinstyle="miter"/>
              <v:path gradientshapeok="t" o:connecttype="rect"/>
            </v:shapetype>
            <v:shape id="Text Box 154" o:spid="_x0000_s1030" type="#_x0000_t202" style="position:absolute;margin-left:352.35pt;margin-top:81pt;width:99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" filled="f" fillcolor="gray" stroked="f" strokecolor="gray">
              <v:textbox>
                <w:txbxContent>
                  <w:p w14:paraId="51F9FBAD" w14:textId="77777777" w:rsidR="006C7634" w:rsidRPr="0090333B" w:rsidRDefault="006C7634" w:rsidP="006B2BB0">
                    <w:pPr>
                      <w:pStyle w:val="DatenblattStandardfett"/>
                      <w:rPr>
                        <w:sz w:val="20"/>
                        <w:szCs w:val="20"/>
                      </w:rPr>
                    </w:pPr>
                  </w:p>
                </w:txbxContent>
              </v:textbox>
            </v:shape>
          </w:pict>
        </mc:Fallback>
      </mc:AlternateContent>
    </w:r>
    <w:r>
      <w:rPr>
        <w:noProof/>
      </w:rPr>
      <mc:AlternateContent>
        <mc:Choice Requires="wpg">
          <w:drawing>
            <wp:anchor distT="0" distB="0" distL="114300" distR="114300" simplePos="0" relativeHeight="251659264" behindDoc="0" locked="0" layoutInCell="1" allowOverlap="1" wp14:anchorId="09A4D50D" wp14:editId="138E0BC6">
              <wp:simplePos x="0" y="0"/>
              <wp:positionH relativeFrom="column">
                <wp:posOffset>-720725</wp:posOffset>
              </wp:positionH>
              <wp:positionV relativeFrom="paragraph">
                <wp:posOffset>799465</wp:posOffset>
              </wp:positionV>
              <wp:extent cx="5111750" cy="8100060"/>
              <wp:effectExtent l="0" t="0" r="0" b="0"/>
              <wp:wrapNone/>
              <wp:docPr id="1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1750" cy="8100060"/>
                        <a:chOff x="-99" y="1264"/>
                        <a:chExt cx="7870" cy="5580"/>
                      </a:xfrm>
                    </wpg:grpSpPr>
                    <wps:wsp>
                      <wps:cNvPr id="11" name="Line 156"/>
                      <wps:cNvCnPr>
                        <a:cxnSpLocks noChangeShapeType="1"/>
                      </wps:cNvCnPr>
                      <wps:spPr bwMode="auto">
                        <a:xfrm>
                          <a:off x="7771" y="1264"/>
                          <a:ext cx="0" cy="558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2" name="Line 157"/>
                      <wps:cNvCnPr>
                        <a:cxnSpLocks noChangeShapeType="1"/>
                      </wps:cNvCnPr>
                      <wps:spPr bwMode="auto">
                        <a:xfrm>
                          <a:off x="-99" y="1264"/>
                          <a:ext cx="78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690CEB" id="Group 155" o:spid="_x0000_s1026" style="position:absolute;margin-left:-56.75pt;margin-top:62.95pt;width:402.5pt;height:637.8pt;z-index:251659264" coordorigin="-99,1264" coordsize="7870,5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">
              <v:line id="Line 156" o:spid="_x0000_s1027" style="position:absolute;visibility:visible;mso-wrap-style:square" from="7771,1264" to="7771,6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MgMIAAADbAAAADwAAAGRycy9kb3ducmV2LnhtbERPS2vCQBC+F/wPywje6sYSSkhdxQeC&#10;4KFEvfQ2ZKdJanY27G5N4q/vFgq9zcf3nOV6MK24k/ONZQWLeQKCuLS64UrB9XJ4zkD4gKyxtUwK&#10;RvKwXk2elphr23NB93OoRAxhn6OCOoQul9KXNRn0c9sRR+7TOoMhQldJ7bCP4aaVL0nyKg02HBtq&#10;7GhXU3k7fxsF2aXz+3H3cbDv7utRnNKCUtwqNZsOmzcQgYbwL/5zH3Wcv4DfX+IBc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MgMIAAADbAAAADwAAAAAAAAAAAAAA&#10;AAChAgAAZHJzL2Rvd25yZXYueG1sUEsFBgAAAAAEAAQA+QAAAJADAAAAAA==&#10;" strokeweight=".5pt"/>
              <v:line id="Line 157" o:spid="_x0000_s1028" style="position:absolute;visibility:visible;mso-wrap-style:square" from="-99,1264" to="777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0S98EAAADbAAAADwAAAGRycy9kb3ducmV2LnhtbERPTYvCMBC9C/6HMII3TVdEpGsUVxGE&#10;PUitl70NzdhWm0lJotb99UZY2Ns83ucsVp1pxJ2cry0r+BgnIIgLq2suFZzy3WgOwgdkjY1lUvAk&#10;D6tlv7fAVNsHZ3Q/hlLEEPYpKqhCaFMpfVGRQT+2LXHkztYZDBG6UmqHjxhuGjlJkpk0WHNsqLCl&#10;TUXF9XgzCuZ567fPzc/OHtzlN/ueZjTFL6WGg279CSJQF/7Ff+69jvMn8P4lHi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HRL3wQAAANsAAAAPAAAAAAAAAAAAAAAA&#10;AKECAABkcnMvZG93bnJldi54bWxQSwUGAAAAAAQABAD5AAAAjwMAAAAA&#10;" strokeweight=".5pt"/>
            </v:group>
          </w:pict>
        </mc:Fallback>
      </mc:AlternateContent>
    </w:r>
    <w:r>
      <w:rPr>
        <w:noProof/>
      </w:rPr>
      <mc:AlternateContent>
        <mc:Choice Requires="wps">
          <w:drawing>
            <wp:anchor distT="0" distB="0" distL="114300" distR="114300" simplePos="0" relativeHeight="251656192" behindDoc="0" locked="0" layoutInCell="1" allowOverlap="1" wp14:anchorId="4B66594F" wp14:editId="307D1640">
              <wp:simplePos x="0" y="0"/>
              <wp:positionH relativeFrom="column">
                <wp:posOffset>17145</wp:posOffset>
              </wp:positionH>
              <wp:positionV relativeFrom="paragraph">
                <wp:posOffset>1034415</wp:posOffset>
              </wp:positionV>
              <wp:extent cx="4294505" cy="243840"/>
              <wp:effectExtent l="0" t="0" r="0" b="0"/>
              <wp:wrapNone/>
              <wp:docPr id="9"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243840"/>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6594F" id="Rectangle 152" o:spid="_x0000_s1031" style="position:absolute;margin-left:1.35pt;margin-top:81.45pt;width:338.15pt;height:1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" filled="f" strokecolor="yellow">
              <v:textbox>
                <w:txbxContent>
                  <w:p w14:paraId="68C3634A" w14:textId="77777777" w:rsidR="006C7634" w:rsidRPr="009C06FC" w:rsidRDefault="006C7634" w:rsidP="00782AB2">
                    <w:pPr>
                      <w:pStyle w:val="Datenblattberschrift1"/>
                    </w:pPr>
                    <w:r>
                      <w:t xml:space="preserve">ZOLLER </w:t>
                    </w:r>
                    <w:proofErr w:type="spellStart"/>
                    <w:r>
                      <w:t>Officeguide</w:t>
                    </w:r>
                    <w:proofErr w:type="spellEnd"/>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49CB53F7" wp14:editId="186105D9">
              <wp:simplePos x="0" y="0"/>
              <wp:positionH relativeFrom="column">
                <wp:posOffset>17145</wp:posOffset>
              </wp:positionH>
              <wp:positionV relativeFrom="paragraph">
                <wp:posOffset>1280160</wp:posOffset>
              </wp:positionV>
              <wp:extent cx="4294505" cy="433705"/>
              <wp:effectExtent l="0" t="0" r="0" b="0"/>
              <wp:wrapNone/>
              <wp:docPr id="8"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94505" cy="433705"/>
                      </a:xfrm>
                      <a:prstGeom prst="rect">
                        <a:avLst/>
                      </a:prstGeom>
                      <a:noFill/>
                      <a:ln w="9525">
                        <a:solidFill>
                          <a:srgbClr val="FFFF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D9FDC0" w14:textId="77777777" w:rsidR="006C7634" w:rsidRPr="009C06FC" w:rsidRDefault="006C7634" w:rsidP="00782AB2">
                          <w:pPr>
                            <w:pStyle w:val="Datenblattberschrift2"/>
                          </w:pPr>
                          <w:r>
                            <w:rPr>
                              <w:rFonts w:cs="Syntax"/>
                            </w:rPr>
                            <w:t>Besuchsanmeldungen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CB53F7" id="Rectangle 153" o:spid="_x0000_s1032" style="position:absolute;margin-left:1.35pt;margin-top:100.8pt;width:338.15pt;height:34.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" filled="f" strokecolor="yellow">
              <v:textbox>
                <w:txbxContent>
                  <w:p w14:paraId="63D9FDC0" w14:textId="77777777" w:rsidR="006C7634" w:rsidRPr="009C06FC" w:rsidRDefault="006C7634" w:rsidP="00782AB2">
                    <w:pPr>
                      <w:pStyle w:val="Datenblattberschrift2"/>
                    </w:pPr>
                    <w:r>
                      <w:rPr>
                        <w:rFonts w:cs="Syntax"/>
                      </w:rPr>
                      <w:t>Besuchsanmeldungen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5D2A0483" wp14:editId="2FFBF5A6">
              <wp:simplePos x="0" y="0"/>
              <wp:positionH relativeFrom="column">
                <wp:posOffset>-99695</wp:posOffset>
              </wp:positionH>
              <wp:positionV relativeFrom="paragraph">
                <wp:posOffset>9080500</wp:posOffset>
              </wp:positionV>
              <wp:extent cx="5600700" cy="198120"/>
              <wp:effectExtent l="0" t="0" r="0" b="0"/>
              <wp:wrapNone/>
              <wp:docPr id="7"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98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 uri="{AF507438-7753-43E0-B8FC-AC1667EBCBE1}">
                          <a14:hiddenEffects xmlns:a14="http://schemas.microsoft.com/office/drawing/2010/main">
                            <a:effectLst/>
                          </a14:hiddenEffects>
                        </a:ext>
                      </a:extLst>
                    </wps:spPr>
                    <wps:txb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A0483" id="Text Box 160" o:spid="_x0000_s1033" type="#_x0000_t202" style="position:absolute;margin-left:-7.85pt;margin-top:715pt;width:441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" filled="f" stroked="f" strokecolor="gray">
              <v:textbox>
                <w:txbxContent>
                  <w:p w14:paraId="41E94237" w14:textId="77777777" w:rsidR="006C7634" w:rsidRPr="00B936EF" w:rsidRDefault="006C7634" w:rsidP="00782AB2">
                    <w:pPr>
                      <w:rPr>
                        <w:rFonts w:ascii="Syntax" w:hAnsi="Syntax"/>
                        <w:color w:val="333333"/>
                        <w:sz w:val="13"/>
                        <w:szCs w:val="13"/>
                      </w:rPr>
                    </w:pPr>
                    <w:r w:rsidRPr="00B936EF">
                      <w:rPr>
                        <w:rFonts w:ascii="Syntax" w:hAnsi="Syntax" w:cs="Syntax"/>
                        <w:color w:val="333333"/>
                        <w:sz w:val="13"/>
                        <w:szCs w:val="13"/>
                      </w:rPr>
                      <w:t>Rev. 2008-</w:t>
                    </w:r>
                    <w:r>
                      <w:rPr>
                        <w:rFonts w:ascii="Syntax" w:hAnsi="Syntax" w:cs="Syntax"/>
                        <w:color w:val="333333"/>
                        <w:sz w:val="13"/>
                        <w:szCs w:val="13"/>
                      </w:rPr>
                      <w:t>12</w:t>
                    </w:r>
                    <w:r w:rsidRPr="00B936EF">
                      <w:rPr>
                        <w:rFonts w:ascii="Syntax" w:hAnsi="Syntax" w:cs="Syntax"/>
                        <w:color w:val="333333"/>
                        <w:sz w:val="13"/>
                        <w:szCs w:val="13"/>
                      </w:rPr>
                      <w:t>-</w:t>
                    </w:r>
                    <w:r>
                      <w:rPr>
                        <w:rFonts w:ascii="Syntax" w:hAnsi="Syntax" w:cs="Syntax"/>
                        <w:color w:val="333333"/>
                        <w:sz w:val="13"/>
                        <w:szCs w:val="13"/>
                      </w:rPr>
                      <w:t>05</w:t>
                    </w:r>
                    <w:r w:rsidRPr="00B936EF">
                      <w:rPr>
                        <w:rFonts w:ascii="Syntax" w:hAnsi="Syntax" w:cs="Syntax"/>
                        <w:color w:val="333333"/>
                        <w:sz w:val="13"/>
                        <w:szCs w:val="13"/>
                      </w:rPr>
                      <w:t>/</w:t>
                    </w:r>
                    <w:r>
                      <w:rPr>
                        <w:rFonts w:ascii="Syntax" w:hAnsi="Syntax" w:cs="Syntax"/>
                        <w:color w:val="333333"/>
                        <w:sz w:val="13"/>
                        <w:szCs w:val="13"/>
                      </w:rPr>
                      <w:t>03</w:t>
                    </w:r>
                    <w:r w:rsidRPr="00B936EF">
                      <w:rPr>
                        <w:rFonts w:ascii="Syntax" w:hAnsi="Syntax" w:cs="Syntax"/>
                        <w:color w:val="333333"/>
                        <w:sz w:val="13"/>
                        <w:szCs w:val="13"/>
                      </w:rPr>
                      <w:t>/</w:t>
                    </w:r>
                    <w:proofErr w:type="spellStart"/>
                    <w:r>
                      <w:rPr>
                        <w:rFonts w:ascii="Syntax" w:hAnsi="Syntax" w:cs="Syntax"/>
                        <w:color w:val="333333"/>
                        <w:sz w:val="13"/>
                        <w:szCs w:val="13"/>
                      </w:rPr>
                      <w:t>z</w:t>
                    </w:r>
                    <w:r w:rsidRPr="00B936EF">
                      <w:rPr>
                        <w:rFonts w:ascii="Syntax" w:hAnsi="Syntax" w:cs="Syntax"/>
                        <w:color w:val="333333"/>
                        <w:sz w:val="13"/>
                        <w:szCs w:val="13"/>
                      </w:rPr>
                      <w:t>i</w:t>
                    </w:r>
                    <w:proofErr w:type="spellEnd"/>
                    <w:r>
                      <w:rPr>
                        <w:rFonts w:ascii="Syntax" w:hAnsi="Syntax" w:cs="Syntax"/>
                        <w:color w:val="333333"/>
                        <w:sz w:val="13"/>
                        <w:szCs w:val="13"/>
                      </w:rPr>
                      <w:t xml:space="preserve"> (ci</w:t>
                    </w:r>
                    <w:r w:rsidRPr="00B936EF">
                      <w:rPr>
                        <w:rFonts w:ascii="Syntax" w:hAnsi="Syntax" w:cs="Syntax"/>
                        <w:color w:val="333333"/>
                        <w:sz w:val="13"/>
                        <w:szCs w:val="13"/>
                      </w:rPr>
                      <w:t>_</w:t>
                    </w:r>
                    <w:r>
                      <w:rPr>
                        <w:rFonts w:ascii="Syntax" w:hAnsi="Syntax"/>
                        <w:sz w:val="13"/>
                        <w:szCs w:val="13"/>
                      </w:rPr>
                      <w:t>ipc</w:t>
                    </w:r>
                    <w:r w:rsidRPr="00B936EF">
                      <w:rPr>
                        <w:rFonts w:ascii="Syntax" w:hAnsi="Syntax" w:cs="Syntax"/>
                        <w:color w:val="333333"/>
                        <w:sz w:val="13"/>
                        <w:szCs w:val="13"/>
                      </w:rPr>
                      <w:t>.doc) Änderungen vorbehalten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0BB5E5" wp14:editId="0C4E152B">
              <wp:simplePos x="0" y="0"/>
              <wp:positionH relativeFrom="column">
                <wp:posOffset>-97155</wp:posOffset>
              </wp:positionH>
              <wp:positionV relativeFrom="paragraph">
                <wp:posOffset>9094470</wp:posOffset>
              </wp:positionV>
              <wp:extent cx="6629400" cy="0"/>
              <wp:effectExtent l="0" t="0" r="0" b="0"/>
              <wp:wrapNone/>
              <wp:docPr id="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15875">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ECD80E" id="Line 16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16.1pt" to="514.35pt,7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" strokecolor="gray" strokeweight="1.25pt"/>
          </w:pict>
        </mc:Fallback>
      </mc:AlternateContent>
    </w:r>
    <w:r>
      <w:rPr>
        <w:noProof/>
      </w:rPr>
      <mc:AlternateContent>
        <mc:Choice Requires="wps">
          <w:drawing>
            <wp:anchor distT="0" distB="0" distL="114300" distR="114300" simplePos="0" relativeHeight="251655168" behindDoc="0" locked="0" layoutInCell="0" allowOverlap="1" wp14:anchorId="2A8ED994" wp14:editId="453DDD21">
              <wp:simplePos x="0" y="0"/>
              <wp:positionH relativeFrom="column">
                <wp:posOffset>-720090</wp:posOffset>
              </wp:positionH>
              <wp:positionV relativeFrom="paragraph">
                <wp:posOffset>799465</wp:posOffset>
              </wp:positionV>
              <wp:extent cx="5111750" cy="1043940"/>
              <wp:effectExtent l="0" t="0" r="0" b="0"/>
              <wp:wrapNone/>
              <wp:docPr id="5" name="Rectangle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0" cy="1043940"/>
                      </a:xfrm>
                      <a:prstGeom prst="rect">
                        <a:avLst/>
                      </a:prstGeom>
                      <a:solidFill>
                        <a:srgbClr val="FFFF00"/>
                      </a:solidFill>
                      <a:ln w="3175">
                        <a:solidFill>
                          <a:srgbClr val="B2B4B6"/>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E60B3" id="Rectangle 150" o:spid="_x0000_s1026" style="position:absolute;margin-left:-56.7pt;margin-top:62.95pt;width:402.5pt;height:8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" o:allowincell="f" fillcolor="yellow" strokecolor="#b2b4b6" strokeweight=".25pt"/>
          </w:pict>
        </mc:Fallback>
      </mc:AlternateContent>
    </w:r>
    <w:r>
      <w:rPr>
        <w:noProof/>
      </w:rPr>
      <mc:AlternateContent>
        <mc:Choice Requires="wps">
          <w:drawing>
            <wp:anchor distT="0" distB="0" distL="114300" distR="114300" simplePos="0" relativeHeight="251654144" behindDoc="0" locked="0" layoutInCell="0" allowOverlap="1" wp14:anchorId="71591713" wp14:editId="01D716D0">
              <wp:simplePos x="0" y="0"/>
              <wp:positionH relativeFrom="column">
                <wp:posOffset>-720090</wp:posOffset>
              </wp:positionH>
              <wp:positionV relativeFrom="paragraph">
                <wp:posOffset>-177800</wp:posOffset>
              </wp:positionV>
              <wp:extent cx="7772400" cy="1511935"/>
              <wp:effectExtent l="0" t="0" r="0" b="0"/>
              <wp:wrapNone/>
              <wp:docPr id="3" name="Rectangle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11935"/>
                      </a:xfrm>
                      <a:prstGeom prst="rect">
                        <a:avLst/>
                      </a:prstGeom>
                      <a:solidFill>
                        <a:srgbClr val="B2B4B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7A03B" id="Rectangle 149" o:spid="_x0000_s1026" style="position:absolute;margin-left:-56.7pt;margin-top:-14pt;width:612pt;height:119.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" o:allowincell="f" fillcolor="#b2b4b6"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49EE43C"/>
    <w:lvl w:ilvl="0">
      <w:start w:val="1"/>
      <w:numFmt w:val="decimal"/>
      <w:pStyle w:val="DatenblattAufzhlungnum"/>
      <w:lvlText w:val="%1."/>
      <w:lvlJc w:val="left"/>
      <w:pPr>
        <w:tabs>
          <w:tab w:val="num" w:pos="360"/>
        </w:tabs>
        <w:ind w:left="360" w:hanging="360"/>
      </w:pPr>
      <w:rPr>
        <w:rFonts w:hint="default"/>
      </w:rPr>
    </w:lvl>
  </w:abstractNum>
  <w:abstractNum w:abstractNumId="1" w15:restartNumberingAfterBreak="0">
    <w:nsid w:val="FFFFFFFE"/>
    <w:multiLevelType w:val="singleLevel"/>
    <w:tmpl w:val="E3C481B0"/>
    <w:lvl w:ilvl="0">
      <w:numFmt w:val="decimal"/>
      <w:pStyle w:val="StandardAufzhlung"/>
      <w:lvlText w:val="*"/>
      <w:lvlJc w:val="left"/>
    </w:lvl>
  </w:abstractNum>
  <w:abstractNum w:abstractNumId="2" w15:restartNumberingAfterBreak="0">
    <w:nsid w:val="0516473C"/>
    <w:multiLevelType w:val="hybridMultilevel"/>
    <w:tmpl w:val="24A08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9A7B9F"/>
    <w:multiLevelType w:val="hybridMultilevel"/>
    <w:tmpl w:val="AD2C2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8764B7"/>
    <w:multiLevelType w:val="hybridMultilevel"/>
    <w:tmpl w:val="20220AC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5" w15:restartNumberingAfterBreak="0">
    <w:nsid w:val="0DC61231"/>
    <w:multiLevelType w:val="hybridMultilevel"/>
    <w:tmpl w:val="464C5EB8"/>
    <w:lvl w:ilvl="0" w:tplc="0D500D7A">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13CA645E"/>
    <w:multiLevelType w:val="hybridMultilevel"/>
    <w:tmpl w:val="4CCC8E28"/>
    <w:lvl w:ilvl="0" w:tplc="92BA855C">
      <w:start w:val="1"/>
      <w:numFmt w:val="bullet"/>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943D21"/>
    <w:multiLevelType w:val="hybridMultilevel"/>
    <w:tmpl w:val="C65064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DE774A"/>
    <w:multiLevelType w:val="hybridMultilevel"/>
    <w:tmpl w:val="69E05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364A05"/>
    <w:multiLevelType w:val="hybridMultilevel"/>
    <w:tmpl w:val="DAE4E8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CBB4A7A"/>
    <w:multiLevelType w:val="multilevel"/>
    <w:tmpl w:val="C99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A774E"/>
    <w:multiLevelType w:val="hybridMultilevel"/>
    <w:tmpl w:val="56CAEA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376E17"/>
    <w:multiLevelType w:val="hybridMultilevel"/>
    <w:tmpl w:val="B82C0654"/>
    <w:lvl w:ilvl="0" w:tplc="6BCE295A">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79A5D62"/>
    <w:multiLevelType w:val="hybridMultilevel"/>
    <w:tmpl w:val="10606E42"/>
    <w:lvl w:ilvl="0" w:tplc="6BF0456E">
      <w:start w:val="1"/>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A0514"/>
    <w:multiLevelType w:val="hybridMultilevel"/>
    <w:tmpl w:val="85D02282"/>
    <w:lvl w:ilvl="0" w:tplc="CD54B29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AF63F69"/>
    <w:multiLevelType w:val="multilevel"/>
    <w:tmpl w:val="24CAB0A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BE71BD"/>
    <w:multiLevelType w:val="hybridMultilevel"/>
    <w:tmpl w:val="773CAE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210845"/>
    <w:multiLevelType w:val="multilevel"/>
    <w:tmpl w:val="F8D0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F7F64"/>
    <w:multiLevelType w:val="hybridMultilevel"/>
    <w:tmpl w:val="FC8E869E"/>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8C7080"/>
    <w:multiLevelType w:val="hybridMultilevel"/>
    <w:tmpl w:val="46DE3746"/>
    <w:lvl w:ilvl="0" w:tplc="6872703E">
      <w:start w:val="1"/>
      <w:numFmt w:val="bullet"/>
      <w:pStyle w:val="DatenblattAufzhlungStandard"/>
      <w:lvlText w:val=""/>
      <w:lvlJc w:val="left"/>
      <w:pPr>
        <w:tabs>
          <w:tab w:val="num" w:pos="360"/>
        </w:tabs>
        <w:ind w:left="360" w:hanging="360"/>
      </w:pPr>
      <w:rPr>
        <w:rFonts w:ascii="Wingdings" w:hAnsi="Wingdings" w:hint="default"/>
        <w:sz w:val="17"/>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BEE1CE9"/>
    <w:multiLevelType w:val="hybridMultilevel"/>
    <w:tmpl w:val="951CC47E"/>
    <w:lvl w:ilvl="0" w:tplc="0E58BE06">
      <w:start w:val="1"/>
      <w:numFmt w:val="bullet"/>
      <w:lvlText w:val=""/>
      <w:lvlJc w:val="left"/>
      <w:pPr>
        <w:tabs>
          <w:tab w:val="num" w:pos="357"/>
        </w:tabs>
        <w:ind w:left="360" w:hanging="360"/>
      </w:pPr>
      <w:rPr>
        <w:rFonts w:ascii="Wingdings" w:hAnsi="Wingdings" w:hint="default"/>
        <w:sz w:val="20"/>
        <w:szCs w:val="22"/>
      </w:rPr>
    </w:lvl>
    <w:lvl w:ilvl="1" w:tplc="2662DD66">
      <w:numFmt w:val="bullet"/>
      <w:lvlText w:val=""/>
      <w:lvlJc w:val="left"/>
      <w:pPr>
        <w:tabs>
          <w:tab w:val="num" w:pos="1440"/>
        </w:tabs>
        <w:ind w:left="1440" w:hanging="360"/>
      </w:pPr>
      <w:rPr>
        <w:rFonts w:ascii="Wingdings" w:eastAsia="Times New Roman" w:hAnsi="Wingdings" w:cs="Arial" w:hint="default"/>
        <w:sz w:val="20"/>
        <w:szCs w:val="22"/>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3F0750"/>
    <w:multiLevelType w:val="hybridMultilevel"/>
    <w:tmpl w:val="369A2DEC"/>
    <w:lvl w:ilvl="0" w:tplc="3296046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5F785426"/>
    <w:multiLevelType w:val="hybridMultilevel"/>
    <w:tmpl w:val="B4D292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0DA65D7"/>
    <w:multiLevelType w:val="hybridMultilevel"/>
    <w:tmpl w:val="100E3246"/>
    <w:lvl w:ilvl="0" w:tplc="5210C974">
      <w:start w:val="26"/>
      <w:numFmt w:val="bullet"/>
      <w:lvlText w:val="-"/>
      <w:lvlJc w:val="left"/>
      <w:pPr>
        <w:ind w:left="720" w:hanging="360"/>
      </w:pPr>
      <w:rPr>
        <w:rFonts w:ascii="Verdana" w:eastAsia="Times New Roman" w:hAnsi="Verdan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6E7572"/>
    <w:multiLevelType w:val="multilevel"/>
    <w:tmpl w:val="BE9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7626B3"/>
    <w:multiLevelType w:val="hybridMultilevel"/>
    <w:tmpl w:val="77C2EFEC"/>
    <w:lvl w:ilvl="0" w:tplc="409287CE">
      <w:start w:val="1"/>
      <w:numFmt w:val="bullet"/>
      <w:lvlText w:val=""/>
      <w:lvlJc w:val="left"/>
      <w:pPr>
        <w:ind w:left="1440" w:hanging="360"/>
      </w:pPr>
      <w:rPr>
        <w:rFonts w:ascii="Wingdings" w:eastAsia="Times New Roman" w:hAnsi="Wingdings"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64893462"/>
    <w:multiLevelType w:val="hybridMultilevel"/>
    <w:tmpl w:val="1DD86FEC"/>
    <w:lvl w:ilvl="0" w:tplc="EC26F2DA">
      <w:start w:val="1"/>
      <w:numFmt w:val="bullet"/>
      <w:lvlText w:val=""/>
      <w:lvlJc w:val="left"/>
      <w:pPr>
        <w:ind w:left="1080" w:hanging="360"/>
      </w:pPr>
      <w:rPr>
        <w:rFonts w:ascii="Wingdings" w:eastAsia="Times New Roman" w:hAnsi="Wingdings" w:cs="Tahoma"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6C1470B"/>
    <w:multiLevelType w:val="singleLevel"/>
    <w:tmpl w:val="55ECD900"/>
    <w:lvl w:ilvl="0">
      <w:start w:val="1"/>
      <w:numFmt w:val="bullet"/>
      <w:pStyle w:val="OpionsbeschreibungTabelle"/>
      <w:lvlText w:val=""/>
      <w:lvlJc w:val="left"/>
      <w:pPr>
        <w:tabs>
          <w:tab w:val="num" w:pos="360"/>
        </w:tabs>
        <w:ind w:left="360" w:hanging="360"/>
      </w:pPr>
      <w:rPr>
        <w:rFonts w:ascii="Wingdings" w:hAnsi="Wingdings" w:hint="default"/>
        <w:sz w:val="20"/>
      </w:rPr>
    </w:lvl>
  </w:abstractNum>
  <w:abstractNum w:abstractNumId="28" w15:restartNumberingAfterBreak="0">
    <w:nsid w:val="67672BFB"/>
    <w:multiLevelType w:val="singleLevel"/>
    <w:tmpl w:val="D5CCA310"/>
    <w:lvl w:ilvl="0">
      <w:start w:val="1"/>
      <w:numFmt w:val="bullet"/>
      <w:pStyle w:val="Optionstext"/>
      <w:lvlText w:val=""/>
      <w:lvlJc w:val="left"/>
      <w:pPr>
        <w:tabs>
          <w:tab w:val="num" w:pos="360"/>
        </w:tabs>
        <w:ind w:left="360" w:hanging="360"/>
      </w:pPr>
      <w:rPr>
        <w:rFonts w:ascii="Wingdings" w:hAnsi="Wingdings" w:hint="default"/>
        <w:sz w:val="20"/>
      </w:rPr>
    </w:lvl>
  </w:abstractNum>
  <w:abstractNum w:abstractNumId="29" w15:restartNumberingAfterBreak="0">
    <w:nsid w:val="6FBB1D78"/>
    <w:multiLevelType w:val="hybridMultilevel"/>
    <w:tmpl w:val="66FC5640"/>
    <w:lvl w:ilvl="0" w:tplc="0E58BE06">
      <w:start w:val="1"/>
      <w:numFmt w:val="bullet"/>
      <w:lvlText w:val=""/>
      <w:lvlJc w:val="left"/>
      <w:pPr>
        <w:tabs>
          <w:tab w:val="num" w:pos="357"/>
        </w:tabs>
        <w:ind w:left="360" w:hanging="360"/>
      </w:pPr>
      <w:rPr>
        <w:rFonts w:ascii="Wingdings" w:hAnsi="Wingdings" w:hint="default"/>
        <w:sz w:val="20"/>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6D484E"/>
    <w:multiLevelType w:val="hybridMultilevel"/>
    <w:tmpl w:val="EF9266A2"/>
    <w:lvl w:ilvl="0" w:tplc="AB16DA80">
      <w:start w:val="4"/>
      <w:numFmt w:val="bullet"/>
      <w:lvlText w:val="&gt;"/>
      <w:lvlJc w:val="left"/>
      <w:pPr>
        <w:ind w:left="1440" w:hanging="360"/>
      </w:pPr>
      <w:rPr>
        <w:rFonts w:ascii="Tahoma" w:eastAsia="Times New Roman" w:hAnsi="Tahoma" w:cs="Tahoma"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8"/>
  </w:num>
  <w:num w:numId="2">
    <w:abstractNumId w:val="27"/>
  </w:num>
  <w:num w:numId="3">
    <w:abstractNumId w:val="6"/>
  </w:num>
  <w:num w:numId="4">
    <w:abstractNumId w:val="1"/>
    <w:lvlOverride w:ilvl="0">
      <w:lvl w:ilvl="0">
        <w:start w:val="1"/>
        <w:numFmt w:val="bullet"/>
        <w:pStyle w:val="StandardAufzhlung"/>
        <w:lvlText w:val=""/>
        <w:legacy w:legacy="1" w:legacySpace="0" w:legacyIndent="283"/>
        <w:lvlJc w:val="left"/>
        <w:pPr>
          <w:ind w:left="708" w:hanging="283"/>
        </w:pPr>
        <w:rPr>
          <w:rFonts w:ascii="Symbol" w:hAnsi="Symbol" w:hint="default"/>
        </w:rPr>
      </w:lvl>
    </w:lvlOverride>
  </w:num>
  <w:num w:numId="5">
    <w:abstractNumId w:val="0"/>
  </w:num>
  <w:num w:numId="6">
    <w:abstractNumId w:val="19"/>
  </w:num>
  <w:num w:numId="7">
    <w:abstractNumId w:val="20"/>
  </w:num>
  <w:num w:numId="8">
    <w:abstractNumId w:val="18"/>
  </w:num>
  <w:num w:numId="9">
    <w:abstractNumId w:val="29"/>
  </w:num>
  <w:num w:numId="10">
    <w:abstractNumId w:val="3"/>
  </w:num>
  <w:num w:numId="11">
    <w:abstractNumId w:val="11"/>
  </w:num>
  <w:num w:numId="12">
    <w:abstractNumId w:val="8"/>
  </w:num>
  <w:num w:numId="13">
    <w:abstractNumId w:val="7"/>
  </w:num>
  <w:num w:numId="14">
    <w:abstractNumId w:val="16"/>
  </w:num>
  <w:num w:numId="15">
    <w:abstractNumId w:val="2"/>
  </w:num>
  <w:num w:numId="16">
    <w:abstractNumId w:val="21"/>
  </w:num>
  <w:num w:numId="17">
    <w:abstractNumId w:val="5"/>
  </w:num>
  <w:num w:numId="18">
    <w:abstractNumId w:val="25"/>
  </w:num>
  <w:num w:numId="19">
    <w:abstractNumId w:val="13"/>
  </w:num>
  <w:num w:numId="20">
    <w:abstractNumId w:val="22"/>
  </w:num>
  <w:num w:numId="21">
    <w:abstractNumId w:val="26"/>
  </w:num>
  <w:num w:numId="22">
    <w:abstractNumId w:val="30"/>
  </w:num>
  <w:num w:numId="23">
    <w:abstractNumId w:val="4"/>
  </w:num>
  <w:num w:numId="24">
    <w:abstractNumId w:val="9"/>
  </w:num>
  <w:num w:numId="25">
    <w:abstractNumId w:val="23"/>
  </w:num>
  <w:num w:numId="26">
    <w:abstractNumId w:val="12"/>
  </w:num>
  <w:num w:numId="27">
    <w:abstractNumId w:val="15"/>
  </w:num>
  <w:num w:numId="28">
    <w:abstractNumId w:val="24"/>
  </w:num>
  <w:num w:numId="29">
    <w:abstractNumId w:val="17"/>
  </w:num>
  <w:num w:numId="30">
    <w:abstractNumId w:val="10"/>
  </w:num>
  <w:num w:numId="31">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Hoffmann">
    <w15:presenceInfo w15:providerId="None" w15:userId="Jason Hoff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strokecolor="gray">
      <v:stroke color="gray"/>
      <o:colormru v:ext="edit" colors="#cfff01,#b2b4b6,#14a5e6,#21212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74C"/>
    <w:rsid w:val="00010FF6"/>
    <w:rsid w:val="00014132"/>
    <w:rsid w:val="00017334"/>
    <w:rsid w:val="00017DCC"/>
    <w:rsid w:val="00020ACC"/>
    <w:rsid w:val="000244EC"/>
    <w:rsid w:val="00025496"/>
    <w:rsid w:val="00032327"/>
    <w:rsid w:val="00032FD8"/>
    <w:rsid w:val="00036F81"/>
    <w:rsid w:val="000426F7"/>
    <w:rsid w:val="000502E9"/>
    <w:rsid w:val="00050BFE"/>
    <w:rsid w:val="00060566"/>
    <w:rsid w:val="000670E2"/>
    <w:rsid w:val="0007001C"/>
    <w:rsid w:val="000770E6"/>
    <w:rsid w:val="00083DF8"/>
    <w:rsid w:val="000900B3"/>
    <w:rsid w:val="00097671"/>
    <w:rsid w:val="000A0697"/>
    <w:rsid w:val="000B35E4"/>
    <w:rsid w:val="000C0949"/>
    <w:rsid w:val="000C0B97"/>
    <w:rsid w:val="000C226C"/>
    <w:rsid w:val="000D7F37"/>
    <w:rsid w:val="000E301F"/>
    <w:rsid w:val="000E71F1"/>
    <w:rsid w:val="000E7529"/>
    <w:rsid w:val="000F2E6F"/>
    <w:rsid w:val="000F3F66"/>
    <w:rsid w:val="00115B87"/>
    <w:rsid w:val="00117129"/>
    <w:rsid w:val="00122C6C"/>
    <w:rsid w:val="00135935"/>
    <w:rsid w:val="00146610"/>
    <w:rsid w:val="001506C4"/>
    <w:rsid w:val="00153135"/>
    <w:rsid w:val="00154B77"/>
    <w:rsid w:val="0016082C"/>
    <w:rsid w:val="00176298"/>
    <w:rsid w:val="00193B4B"/>
    <w:rsid w:val="00196126"/>
    <w:rsid w:val="001A0CDA"/>
    <w:rsid w:val="001A2445"/>
    <w:rsid w:val="001A3DB6"/>
    <w:rsid w:val="001B2A04"/>
    <w:rsid w:val="001B382F"/>
    <w:rsid w:val="001C29D6"/>
    <w:rsid w:val="001C3644"/>
    <w:rsid w:val="001C768A"/>
    <w:rsid w:val="001D1505"/>
    <w:rsid w:val="001D1F90"/>
    <w:rsid w:val="001D40C2"/>
    <w:rsid w:val="001D70D2"/>
    <w:rsid w:val="001E75E0"/>
    <w:rsid w:val="001F199D"/>
    <w:rsid w:val="001F54BA"/>
    <w:rsid w:val="00203F94"/>
    <w:rsid w:val="002061DE"/>
    <w:rsid w:val="002075EB"/>
    <w:rsid w:val="002258C5"/>
    <w:rsid w:val="0023493D"/>
    <w:rsid w:val="0023589C"/>
    <w:rsid w:val="00250A02"/>
    <w:rsid w:val="00254BE1"/>
    <w:rsid w:val="00261591"/>
    <w:rsid w:val="00261CF0"/>
    <w:rsid w:val="002631D6"/>
    <w:rsid w:val="00263AE4"/>
    <w:rsid w:val="00263FBE"/>
    <w:rsid w:val="002649B9"/>
    <w:rsid w:val="0026648E"/>
    <w:rsid w:val="002704C3"/>
    <w:rsid w:val="002758C6"/>
    <w:rsid w:val="00282872"/>
    <w:rsid w:val="0028358C"/>
    <w:rsid w:val="00286AA8"/>
    <w:rsid w:val="00290CB0"/>
    <w:rsid w:val="002A1C13"/>
    <w:rsid w:val="002A434C"/>
    <w:rsid w:val="002A4E57"/>
    <w:rsid w:val="002B1BE0"/>
    <w:rsid w:val="002B3E4E"/>
    <w:rsid w:val="002C4523"/>
    <w:rsid w:val="002D6A7D"/>
    <w:rsid w:val="002F5D83"/>
    <w:rsid w:val="00305510"/>
    <w:rsid w:val="00315665"/>
    <w:rsid w:val="0031661F"/>
    <w:rsid w:val="00322DF5"/>
    <w:rsid w:val="00327964"/>
    <w:rsid w:val="003445F6"/>
    <w:rsid w:val="00347FE5"/>
    <w:rsid w:val="00350356"/>
    <w:rsid w:val="0035363F"/>
    <w:rsid w:val="0037002A"/>
    <w:rsid w:val="00386F8E"/>
    <w:rsid w:val="00391A7F"/>
    <w:rsid w:val="0039244B"/>
    <w:rsid w:val="003C685F"/>
    <w:rsid w:val="003E3D1C"/>
    <w:rsid w:val="003E4F11"/>
    <w:rsid w:val="003E6649"/>
    <w:rsid w:val="003E735F"/>
    <w:rsid w:val="003F12CF"/>
    <w:rsid w:val="003F1D53"/>
    <w:rsid w:val="003F38C9"/>
    <w:rsid w:val="003F4E60"/>
    <w:rsid w:val="004055DA"/>
    <w:rsid w:val="00406885"/>
    <w:rsid w:val="00407FA0"/>
    <w:rsid w:val="004272E0"/>
    <w:rsid w:val="00437D89"/>
    <w:rsid w:val="0044083F"/>
    <w:rsid w:val="0044607C"/>
    <w:rsid w:val="0045645C"/>
    <w:rsid w:val="00460442"/>
    <w:rsid w:val="00461342"/>
    <w:rsid w:val="004711E2"/>
    <w:rsid w:val="00471217"/>
    <w:rsid w:val="0047180A"/>
    <w:rsid w:val="004825E3"/>
    <w:rsid w:val="00482CF6"/>
    <w:rsid w:val="004868ED"/>
    <w:rsid w:val="004903D6"/>
    <w:rsid w:val="004B1E05"/>
    <w:rsid w:val="004B774D"/>
    <w:rsid w:val="004C1407"/>
    <w:rsid w:val="004C4C2C"/>
    <w:rsid w:val="004C50A6"/>
    <w:rsid w:val="004D0C0F"/>
    <w:rsid w:val="004D1538"/>
    <w:rsid w:val="004D51BE"/>
    <w:rsid w:val="004F0740"/>
    <w:rsid w:val="004F20F5"/>
    <w:rsid w:val="004F60E4"/>
    <w:rsid w:val="004F6D94"/>
    <w:rsid w:val="00501C54"/>
    <w:rsid w:val="00503714"/>
    <w:rsid w:val="005139B8"/>
    <w:rsid w:val="005153FC"/>
    <w:rsid w:val="0052277D"/>
    <w:rsid w:val="00522EF2"/>
    <w:rsid w:val="00530FB2"/>
    <w:rsid w:val="00540879"/>
    <w:rsid w:val="00545C8B"/>
    <w:rsid w:val="00551212"/>
    <w:rsid w:val="005534A8"/>
    <w:rsid w:val="0055428E"/>
    <w:rsid w:val="005611E9"/>
    <w:rsid w:val="005633B7"/>
    <w:rsid w:val="005732C9"/>
    <w:rsid w:val="00595290"/>
    <w:rsid w:val="00596390"/>
    <w:rsid w:val="005971F6"/>
    <w:rsid w:val="005A0AA4"/>
    <w:rsid w:val="005A2FD8"/>
    <w:rsid w:val="005A4D1B"/>
    <w:rsid w:val="005A59EB"/>
    <w:rsid w:val="005B0B92"/>
    <w:rsid w:val="005B33E0"/>
    <w:rsid w:val="005B565E"/>
    <w:rsid w:val="005B5C7C"/>
    <w:rsid w:val="005E246E"/>
    <w:rsid w:val="005E6EE0"/>
    <w:rsid w:val="005F64DF"/>
    <w:rsid w:val="0060278A"/>
    <w:rsid w:val="00602CA9"/>
    <w:rsid w:val="0060398E"/>
    <w:rsid w:val="00611E31"/>
    <w:rsid w:val="0061336B"/>
    <w:rsid w:val="0061388F"/>
    <w:rsid w:val="0061577E"/>
    <w:rsid w:val="006252A9"/>
    <w:rsid w:val="00631C97"/>
    <w:rsid w:val="006327AA"/>
    <w:rsid w:val="00637350"/>
    <w:rsid w:val="00640F8A"/>
    <w:rsid w:val="00643320"/>
    <w:rsid w:val="00645382"/>
    <w:rsid w:val="0064689D"/>
    <w:rsid w:val="0065039E"/>
    <w:rsid w:val="00660AAF"/>
    <w:rsid w:val="00662BF2"/>
    <w:rsid w:val="00670A93"/>
    <w:rsid w:val="006768C1"/>
    <w:rsid w:val="00684142"/>
    <w:rsid w:val="006A3153"/>
    <w:rsid w:val="006A62CD"/>
    <w:rsid w:val="006B05D7"/>
    <w:rsid w:val="006B1E8E"/>
    <w:rsid w:val="006B2BB0"/>
    <w:rsid w:val="006B47D7"/>
    <w:rsid w:val="006C70F0"/>
    <w:rsid w:val="006C7369"/>
    <w:rsid w:val="006C7634"/>
    <w:rsid w:val="006D10A1"/>
    <w:rsid w:val="006D35F3"/>
    <w:rsid w:val="006D6277"/>
    <w:rsid w:val="006E03FF"/>
    <w:rsid w:val="006E2A12"/>
    <w:rsid w:val="006E62CA"/>
    <w:rsid w:val="006E64C9"/>
    <w:rsid w:val="006E742C"/>
    <w:rsid w:val="006F1CD0"/>
    <w:rsid w:val="006F3C5C"/>
    <w:rsid w:val="006F5827"/>
    <w:rsid w:val="006F65A2"/>
    <w:rsid w:val="007008B8"/>
    <w:rsid w:val="0070368E"/>
    <w:rsid w:val="007140C7"/>
    <w:rsid w:val="00717887"/>
    <w:rsid w:val="00725C51"/>
    <w:rsid w:val="00761012"/>
    <w:rsid w:val="0076455D"/>
    <w:rsid w:val="00775F3A"/>
    <w:rsid w:val="00775F45"/>
    <w:rsid w:val="00782AB2"/>
    <w:rsid w:val="00785EF7"/>
    <w:rsid w:val="00790062"/>
    <w:rsid w:val="00797464"/>
    <w:rsid w:val="007A0B74"/>
    <w:rsid w:val="007A2476"/>
    <w:rsid w:val="007B14EF"/>
    <w:rsid w:val="007B2D0D"/>
    <w:rsid w:val="007B5E4B"/>
    <w:rsid w:val="007B6684"/>
    <w:rsid w:val="007B750B"/>
    <w:rsid w:val="007C2AF6"/>
    <w:rsid w:val="007C40F3"/>
    <w:rsid w:val="007C5C83"/>
    <w:rsid w:val="007C61E1"/>
    <w:rsid w:val="007D02CF"/>
    <w:rsid w:val="007D6568"/>
    <w:rsid w:val="007E56CF"/>
    <w:rsid w:val="008021D4"/>
    <w:rsid w:val="008228A8"/>
    <w:rsid w:val="008265BB"/>
    <w:rsid w:val="0083375B"/>
    <w:rsid w:val="0084278B"/>
    <w:rsid w:val="00855462"/>
    <w:rsid w:val="008618B8"/>
    <w:rsid w:val="00862D83"/>
    <w:rsid w:val="008A3C89"/>
    <w:rsid w:val="008B626C"/>
    <w:rsid w:val="008B7FCC"/>
    <w:rsid w:val="008C548F"/>
    <w:rsid w:val="008D62FD"/>
    <w:rsid w:val="008E4605"/>
    <w:rsid w:val="008E6E9D"/>
    <w:rsid w:val="0090333B"/>
    <w:rsid w:val="00904641"/>
    <w:rsid w:val="00906F77"/>
    <w:rsid w:val="00937570"/>
    <w:rsid w:val="00947CEB"/>
    <w:rsid w:val="00951E1D"/>
    <w:rsid w:val="00964264"/>
    <w:rsid w:val="0096575E"/>
    <w:rsid w:val="00971CCD"/>
    <w:rsid w:val="00972F8C"/>
    <w:rsid w:val="00976569"/>
    <w:rsid w:val="009813DD"/>
    <w:rsid w:val="00985462"/>
    <w:rsid w:val="00986156"/>
    <w:rsid w:val="0098749C"/>
    <w:rsid w:val="00987556"/>
    <w:rsid w:val="00995577"/>
    <w:rsid w:val="00995625"/>
    <w:rsid w:val="009976E6"/>
    <w:rsid w:val="009A0AD8"/>
    <w:rsid w:val="009A195C"/>
    <w:rsid w:val="009A7BCA"/>
    <w:rsid w:val="009B3028"/>
    <w:rsid w:val="009C06FC"/>
    <w:rsid w:val="009C746C"/>
    <w:rsid w:val="009D10A7"/>
    <w:rsid w:val="009D2FDB"/>
    <w:rsid w:val="009E0032"/>
    <w:rsid w:val="009E52B5"/>
    <w:rsid w:val="009F7323"/>
    <w:rsid w:val="00A01D85"/>
    <w:rsid w:val="00A02A7A"/>
    <w:rsid w:val="00A100AF"/>
    <w:rsid w:val="00A11879"/>
    <w:rsid w:val="00A11E47"/>
    <w:rsid w:val="00A1244A"/>
    <w:rsid w:val="00A21549"/>
    <w:rsid w:val="00A31289"/>
    <w:rsid w:val="00A3534D"/>
    <w:rsid w:val="00A37BFC"/>
    <w:rsid w:val="00A41821"/>
    <w:rsid w:val="00A43E04"/>
    <w:rsid w:val="00A47BA6"/>
    <w:rsid w:val="00A56067"/>
    <w:rsid w:val="00A57B0E"/>
    <w:rsid w:val="00A57FB1"/>
    <w:rsid w:val="00A615E0"/>
    <w:rsid w:val="00A720CB"/>
    <w:rsid w:val="00A8112F"/>
    <w:rsid w:val="00A94AC3"/>
    <w:rsid w:val="00A94FF3"/>
    <w:rsid w:val="00AA1815"/>
    <w:rsid w:val="00AA5B83"/>
    <w:rsid w:val="00AA5BD8"/>
    <w:rsid w:val="00AA6EB6"/>
    <w:rsid w:val="00AB1891"/>
    <w:rsid w:val="00AB721E"/>
    <w:rsid w:val="00AB7FB8"/>
    <w:rsid w:val="00AC2051"/>
    <w:rsid w:val="00AD757D"/>
    <w:rsid w:val="00AE1818"/>
    <w:rsid w:val="00AE7DB7"/>
    <w:rsid w:val="00AF1FEF"/>
    <w:rsid w:val="00AF3C6D"/>
    <w:rsid w:val="00AF6C39"/>
    <w:rsid w:val="00B012C2"/>
    <w:rsid w:val="00B10163"/>
    <w:rsid w:val="00B10D60"/>
    <w:rsid w:val="00B13002"/>
    <w:rsid w:val="00B21A40"/>
    <w:rsid w:val="00B22324"/>
    <w:rsid w:val="00B25484"/>
    <w:rsid w:val="00B30AA6"/>
    <w:rsid w:val="00B431E7"/>
    <w:rsid w:val="00B47486"/>
    <w:rsid w:val="00B51F1B"/>
    <w:rsid w:val="00B622E6"/>
    <w:rsid w:val="00B62765"/>
    <w:rsid w:val="00B655E2"/>
    <w:rsid w:val="00B673C4"/>
    <w:rsid w:val="00B73112"/>
    <w:rsid w:val="00B749F6"/>
    <w:rsid w:val="00B86A76"/>
    <w:rsid w:val="00B9121D"/>
    <w:rsid w:val="00B936EF"/>
    <w:rsid w:val="00BA38DA"/>
    <w:rsid w:val="00BB3F44"/>
    <w:rsid w:val="00BB65A5"/>
    <w:rsid w:val="00BC421E"/>
    <w:rsid w:val="00BD1886"/>
    <w:rsid w:val="00BD3D60"/>
    <w:rsid w:val="00BD69D7"/>
    <w:rsid w:val="00BF3719"/>
    <w:rsid w:val="00BF5E9C"/>
    <w:rsid w:val="00BF78E4"/>
    <w:rsid w:val="00BF7EB6"/>
    <w:rsid w:val="00C016BE"/>
    <w:rsid w:val="00C051B2"/>
    <w:rsid w:val="00C11CEA"/>
    <w:rsid w:val="00C12732"/>
    <w:rsid w:val="00C14A85"/>
    <w:rsid w:val="00C20FC3"/>
    <w:rsid w:val="00C21BEE"/>
    <w:rsid w:val="00C24616"/>
    <w:rsid w:val="00C24824"/>
    <w:rsid w:val="00C26027"/>
    <w:rsid w:val="00C3547A"/>
    <w:rsid w:val="00C50B19"/>
    <w:rsid w:val="00C64E67"/>
    <w:rsid w:val="00C72A8D"/>
    <w:rsid w:val="00C777D7"/>
    <w:rsid w:val="00C85E36"/>
    <w:rsid w:val="00C87DDE"/>
    <w:rsid w:val="00C960A5"/>
    <w:rsid w:val="00CA207F"/>
    <w:rsid w:val="00CA48BD"/>
    <w:rsid w:val="00CA6B38"/>
    <w:rsid w:val="00CB17AC"/>
    <w:rsid w:val="00CC3ECD"/>
    <w:rsid w:val="00CD1CFF"/>
    <w:rsid w:val="00CD4B4F"/>
    <w:rsid w:val="00CE4831"/>
    <w:rsid w:val="00CF5804"/>
    <w:rsid w:val="00D06A2E"/>
    <w:rsid w:val="00D15272"/>
    <w:rsid w:val="00D20804"/>
    <w:rsid w:val="00D265E7"/>
    <w:rsid w:val="00D26A98"/>
    <w:rsid w:val="00D27E8B"/>
    <w:rsid w:val="00D27FCE"/>
    <w:rsid w:val="00D31EF4"/>
    <w:rsid w:val="00D32866"/>
    <w:rsid w:val="00D34259"/>
    <w:rsid w:val="00D34F57"/>
    <w:rsid w:val="00D4074C"/>
    <w:rsid w:val="00D42C76"/>
    <w:rsid w:val="00D45333"/>
    <w:rsid w:val="00D56530"/>
    <w:rsid w:val="00D72FC5"/>
    <w:rsid w:val="00D74A6E"/>
    <w:rsid w:val="00D82EF5"/>
    <w:rsid w:val="00D902E4"/>
    <w:rsid w:val="00D904DF"/>
    <w:rsid w:val="00D9417D"/>
    <w:rsid w:val="00D96CFC"/>
    <w:rsid w:val="00DB14CD"/>
    <w:rsid w:val="00DC12D8"/>
    <w:rsid w:val="00DD3DEB"/>
    <w:rsid w:val="00DD45B5"/>
    <w:rsid w:val="00DD5E55"/>
    <w:rsid w:val="00DD79FF"/>
    <w:rsid w:val="00DE1D80"/>
    <w:rsid w:val="00DF6737"/>
    <w:rsid w:val="00E035E4"/>
    <w:rsid w:val="00E11625"/>
    <w:rsid w:val="00E11B66"/>
    <w:rsid w:val="00E1432D"/>
    <w:rsid w:val="00E144C8"/>
    <w:rsid w:val="00E2307F"/>
    <w:rsid w:val="00E42914"/>
    <w:rsid w:val="00E47536"/>
    <w:rsid w:val="00E47ED3"/>
    <w:rsid w:val="00E609E4"/>
    <w:rsid w:val="00E739E6"/>
    <w:rsid w:val="00E802BD"/>
    <w:rsid w:val="00E81242"/>
    <w:rsid w:val="00E9184D"/>
    <w:rsid w:val="00E96DBD"/>
    <w:rsid w:val="00E979DA"/>
    <w:rsid w:val="00EA1A14"/>
    <w:rsid w:val="00EA6B6D"/>
    <w:rsid w:val="00EA751A"/>
    <w:rsid w:val="00EB0B00"/>
    <w:rsid w:val="00EC52E6"/>
    <w:rsid w:val="00ED0925"/>
    <w:rsid w:val="00ED5CBC"/>
    <w:rsid w:val="00EE6A59"/>
    <w:rsid w:val="00EE7023"/>
    <w:rsid w:val="00EF5B69"/>
    <w:rsid w:val="00EF6D38"/>
    <w:rsid w:val="00F10D73"/>
    <w:rsid w:val="00F251AB"/>
    <w:rsid w:val="00F27425"/>
    <w:rsid w:val="00F30C29"/>
    <w:rsid w:val="00F33D96"/>
    <w:rsid w:val="00F41CF9"/>
    <w:rsid w:val="00F4322A"/>
    <w:rsid w:val="00F47AE3"/>
    <w:rsid w:val="00F5375E"/>
    <w:rsid w:val="00F60FC9"/>
    <w:rsid w:val="00F723C4"/>
    <w:rsid w:val="00F807FF"/>
    <w:rsid w:val="00F81829"/>
    <w:rsid w:val="00F87DA6"/>
    <w:rsid w:val="00F91F4B"/>
    <w:rsid w:val="00FA3974"/>
    <w:rsid w:val="00FA508B"/>
    <w:rsid w:val="00FB0CBF"/>
    <w:rsid w:val="00FC3446"/>
    <w:rsid w:val="00FD2108"/>
    <w:rsid w:val="00FD7AD1"/>
    <w:rsid w:val="00FF5B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gray">
      <v:stroke color="gray"/>
      <o:colormru v:ext="edit" colors="#cfff01,#b2b4b6,#14a5e6,#212121"/>
    </o:shapedefaults>
    <o:shapelayout v:ext="edit">
      <o:idmap v:ext="edit" data="1"/>
    </o:shapelayout>
  </w:shapeDefaults>
  <w:decimalSymbol w:val=","/>
  <w:listSeparator w:val=";"/>
  <w14:docId w14:val="5DAC6F35"/>
  <w15:chartTrackingRefBased/>
  <w15:docId w15:val="{05633615-B00B-40A6-9E95-758AE817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016BE"/>
    <w:rPr>
      <w:rFonts w:ascii="ThesisSans-Normal" w:hAnsi="ThesisSans-Normal"/>
      <w:sz w:val="24"/>
    </w:rPr>
  </w:style>
  <w:style w:type="paragraph" w:styleId="berschrift1">
    <w:name w:val="heading 1"/>
    <w:basedOn w:val="Standard"/>
    <w:next w:val="Standard"/>
    <w:qFormat/>
    <w:pPr>
      <w:keepNext/>
      <w:outlineLvl w:val="0"/>
    </w:pPr>
    <w:rPr>
      <w:rFonts w:ascii="Arial" w:hAnsi="Arial"/>
      <w:sz w:val="22"/>
      <w:u w:val="double"/>
    </w:rPr>
  </w:style>
  <w:style w:type="paragraph" w:styleId="berschrift2">
    <w:name w:val="heading 2"/>
    <w:basedOn w:val="Standard"/>
    <w:next w:val="Standard"/>
    <w:qFormat/>
    <w:pPr>
      <w:keepNext/>
      <w:outlineLvl w:val="1"/>
    </w:pPr>
    <w:rPr>
      <w:rFonts w:ascii="Arial" w:hAnsi="Arial"/>
      <w:b/>
      <w:sz w:val="22"/>
    </w:rPr>
  </w:style>
  <w:style w:type="paragraph" w:styleId="berschrift3">
    <w:name w:val="heading 3"/>
    <w:basedOn w:val="Standard"/>
    <w:next w:val="Standard"/>
    <w:qFormat/>
    <w:pPr>
      <w:keepNext/>
      <w:tabs>
        <w:tab w:val="left" w:pos="426"/>
      </w:tabs>
      <w:ind w:right="-353"/>
      <w:outlineLvl w:val="2"/>
    </w:pPr>
    <w:rPr>
      <w:rFonts w:ascii="Arial Narrow" w:hAnsi="Arial Narrow"/>
      <w:b/>
    </w:rPr>
  </w:style>
  <w:style w:type="paragraph" w:styleId="berschrift4">
    <w:name w:val="heading 4"/>
    <w:basedOn w:val="Standard"/>
    <w:next w:val="Standard"/>
    <w:qFormat/>
    <w:pPr>
      <w:keepNext/>
      <w:outlineLvl w:val="3"/>
    </w:pPr>
    <w:rPr>
      <w:rFonts w:ascii="Arial" w:hAnsi="Arial"/>
      <w:color w:val="FFFFFF"/>
    </w:rPr>
  </w:style>
  <w:style w:type="paragraph" w:styleId="berschrift5">
    <w:name w:val="heading 5"/>
    <w:basedOn w:val="Standard"/>
    <w:next w:val="Standard"/>
    <w:qFormat/>
    <w:pPr>
      <w:keepNext/>
      <w:jc w:val="right"/>
      <w:outlineLvl w:val="4"/>
    </w:pPr>
    <w:rPr>
      <w:rFonts w:ascii="Arial" w:hAnsi="Arial"/>
      <w:b/>
      <w:sz w:val="36"/>
    </w:rPr>
  </w:style>
  <w:style w:type="paragraph" w:styleId="berschrift6">
    <w:name w:val="heading 6"/>
    <w:basedOn w:val="Standard"/>
    <w:next w:val="Standard"/>
    <w:qFormat/>
    <w:pPr>
      <w:keepNext/>
      <w:jc w:val="center"/>
      <w:outlineLvl w:val="5"/>
    </w:pPr>
    <w:rPr>
      <w:b/>
      <w:sz w:val="22"/>
    </w:rPr>
  </w:style>
  <w:style w:type="paragraph" w:styleId="berschrift7">
    <w:name w:val="heading 7"/>
    <w:basedOn w:val="Standard"/>
    <w:next w:val="Standard"/>
    <w:qFormat/>
    <w:pPr>
      <w:keepNext/>
      <w:outlineLvl w:val="6"/>
    </w:pPr>
    <w:rPr>
      <w:b/>
    </w:rPr>
  </w:style>
  <w:style w:type="paragraph" w:styleId="berschrift8">
    <w:name w:val="heading 8"/>
    <w:basedOn w:val="Standard"/>
    <w:next w:val="Standard"/>
    <w:qFormat/>
    <w:pPr>
      <w:keepNext/>
      <w:outlineLvl w:val="7"/>
    </w:pPr>
    <w:rPr>
      <w:b/>
      <w:sz w:val="18"/>
    </w:rPr>
  </w:style>
  <w:style w:type="paragraph" w:styleId="berschrift9">
    <w:name w:val="heading 9"/>
    <w:basedOn w:val="Standard"/>
    <w:next w:val="Standard"/>
    <w:qFormat/>
    <w:pPr>
      <w:keepNext/>
      <w:jc w:val="center"/>
      <w:outlineLvl w:val="8"/>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rFonts w:ascii="Arial" w:hAnsi="Arial"/>
      <w:sz w:val="22"/>
    </w:rPr>
  </w:style>
  <w:style w:type="paragraph" w:styleId="Fuzeile">
    <w:name w:val="footer"/>
    <w:basedOn w:val="Standard"/>
    <w:pPr>
      <w:tabs>
        <w:tab w:val="center" w:pos="4536"/>
        <w:tab w:val="right" w:pos="9072"/>
      </w:tabs>
    </w:pPr>
    <w:rPr>
      <w:rFonts w:ascii="Arial" w:hAnsi="Arial"/>
      <w:sz w:val="22"/>
    </w:rPr>
  </w:style>
  <w:style w:type="paragraph" w:styleId="Textkrper-Zeileneinzug">
    <w:name w:val="Body Text Indent"/>
    <w:basedOn w:val="Standard"/>
    <w:pPr>
      <w:ind w:left="851" w:hanging="425"/>
    </w:pPr>
    <w:rPr>
      <w:rFonts w:ascii="Arial" w:hAnsi="Arial"/>
      <w:sz w:val="22"/>
    </w:rPr>
  </w:style>
  <w:style w:type="paragraph" w:styleId="Beschriftung">
    <w:name w:val="caption"/>
    <w:basedOn w:val="Standard"/>
    <w:next w:val="Standard"/>
    <w:qFormat/>
    <w:pPr>
      <w:spacing w:before="120" w:after="120"/>
    </w:pPr>
    <w:rPr>
      <w:b/>
    </w:rPr>
  </w:style>
  <w:style w:type="paragraph" w:styleId="Dokumentstruktur">
    <w:name w:val="Document Map"/>
    <w:basedOn w:val="Standard"/>
    <w:semiHidden/>
    <w:pPr>
      <w:shd w:val="clear" w:color="auto" w:fill="000080"/>
    </w:pPr>
    <w:rPr>
      <w:rFonts w:ascii="Tahoma" w:hAnsi="Tahoma"/>
    </w:rPr>
  </w:style>
  <w:style w:type="paragraph" w:styleId="Textkrper-Einzug2">
    <w:name w:val="Body Text Indent 2"/>
    <w:basedOn w:val="Standard"/>
    <w:pPr>
      <w:spacing w:after="80"/>
      <w:ind w:left="357"/>
    </w:pPr>
    <w:rPr>
      <w:rFonts w:ascii="Arial" w:hAnsi="Arial"/>
    </w:rPr>
  </w:style>
  <w:style w:type="paragraph" w:styleId="Textkrper">
    <w:name w:val="Body Text"/>
    <w:basedOn w:val="Standard"/>
    <w:rPr>
      <w:rFonts w:ascii="Arial Narrow" w:hAnsi="Arial Narrow"/>
      <w:b/>
      <w:sz w:val="28"/>
    </w:rPr>
  </w:style>
  <w:style w:type="paragraph" w:styleId="Textkrper2">
    <w:name w:val="Body Text 2"/>
    <w:basedOn w:val="Standard"/>
  </w:style>
  <w:style w:type="paragraph" w:customStyle="1" w:styleId="Datenblattberschrift2">
    <w:name w:val="Datenblatt_Überschrift2"/>
    <w:basedOn w:val="Standard"/>
    <w:rsid w:val="009C06FC"/>
    <w:pPr>
      <w:jc w:val="right"/>
    </w:pPr>
    <w:rPr>
      <w:rFonts w:ascii="Syntax" w:hAnsi="Syntax"/>
      <w:sz w:val="36"/>
      <w:szCs w:val="36"/>
    </w:rPr>
  </w:style>
  <w:style w:type="paragraph" w:customStyle="1" w:styleId="Datenblattberschrift1">
    <w:name w:val="Datenblatt_Überschrift1"/>
    <w:basedOn w:val="Datenblattberschrift2"/>
    <w:rsid w:val="009C06FC"/>
    <w:rPr>
      <w:b/>
      <w:sz w:val="20"/>
    </w:rPr>
  </w:style>
  <w:style w:type="table" w:customStyle="1" w:styleId="Tabellengitternetz">
    <w:name w:val="Tabellengitternetz"/>
    <w:basedOn w:val="NormaleTabelle"/>
    <w:rsid w:val="00353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tionsbeschreibung">
    <w:name w:val="Optionsbeschreibung"/>
    <w:basedOn w:val="Textkrper-Zeileneinzug"/>
    <w:autoRedefine/>
    <w:pPr>
      <w:shd w:val="clear" w:color="auto" w:fill="FFFFFF"/>
      <w:tabs>
        <w:tab w:val="num" w:pos="360"/>
        <w:tab w:val="left" w:pos="10206"/>
      </w:tabs>
      <w:spacing w:after="40"/>
      <w:ind w:left="360" w:right="3686" w:hanging="360"/>
      <w:outlineLvl w:val="0"/>
    </w:pPr>
    <w:rPr>
      <w:color w:val="000000"/>
      <w:sz w:val="20"/>
      <w14:shadow w14:blurRad="50800" w14:dist="38100" w14:dir="2700000" w14:sx="100000" w14:sy="100000" w14:kx="0" w14:ky="0" w14:algn="tl">
        <w14:srgbClr w14:val="000000">
          <w14:alpha w14:val="60000"/>
        </w14:srgbClr>
      </w14:shadow>
    </w:rPr>
  </w:style>
  <w:style w:type="paragraph" w:customStyle="1" w:styleId="OpionsbeschreibungTabelle">
    <w:name w:val="Opionsbeschreibung Tabelle"/>
    <w:basedOn w:val="Optionsbeschreibung"/>
    <w:autoRedefine/>
    <w:pPr>
      <w:numPr>
        <w:numId w:val="2"/>
      </w:numPr>
      <w:spacing w:after="20"/>
      <w:ind w:right="0"/>
    </w:pPr>
    <w:rPr>
      <w:sz w:val="18"/>
      <w14:shadow w14:blurRad="0" w14:dist="0" w14:dir="0" w14:sx="0" w14:sy="0" w14:kx="0" w14:ky="0" w14:algn="none">
        <w14:srgbClr w14:val="000000"/>
      </w14:shadow>
    </w:rPr>
  </w:style>
  <w:style w:type="character" w:styleId="Seitenzahl">
    <w:name w:val="page number"/>
    <w:basedOn w:val="Absatz-Standardschriftart"/>
  </w:style>
  <w:style w:type="paragraph" w:customStyle="1" w:styleId="Optionstext">
    <w:name w:val="Optionstext"/>
    <w:basedOn w:val="Optionsbeschreibung"/>
    <w:pPr>
      <w:numPr>
        <w:numId w:val="1"/>
      </w:numPr>
      <w:ind w:left="357" w:right="0" w:hanging="357"/>
    </w:pPr>
    <w:rPr>
      <w:rFonts w:ascii="Syntax" w:hAnsi="Syntax"/>
      <w:sz w:val="17"/>
      <w14:shadow w14:blurRad="0" w14:dist="0" w14:dir="0" w14:sx="0" w14:sy="0" w14:kx="0" w14:ky="0" w14:algn="none">
        <w14:srgbClr w14:val="000000"/>
      </w14:shadow>
    </w:rPr>
  </w:style>
  <w:style w:type="paragraph" w:customStyle="1" w:styleId="Option">
    <w:name w:val="Option"/>
    <w:autoRedefine/>
    <w:pPr>
      <w:framePr w:hSpace="142" w:vSpace="142" w:wrap="around" w:vAnchor="text" w:hAnchor="text" w:y="1"/>
    </w:pPr>
    <w:rPr>
      <w:noProof/>
    </w:rPr>
  </w:style>
  <w:style w:type="paragraph" w:customStyle="1" w:styleId="BasisSprache">
    <w:name w:val="Basis Sprache"/>
    <w:link w:val="BasisSpracheZchn"/>
    <w:rsid w:val="0035363F"/>
    <w:rPr>
      <w:rFonts w:ascii="Arial" w:hAnsi="Arial"/>
      <w:sz w:val="22"/>
    </w:rPr>
  </w:style>
  <w:style w:type="character" w:customStyle="1" w:styleId="BasisSpracheZchn">
    <w:name w:val="Basis Sprache Zchn"/>
    <w:link w:val="BasisSprache"/>
    <w:rsid w:val="0035363F"/>
    <w:rPr>
      <w:rFonts w:ascii="Arial" w:hAnsi="Arial"/>
      <w:sz w:val="22"/>
      <w:lang w:val="de-DE" w:eastAsia="de-DE" w:bidi="ar-SA"/>
    </w:rPr>
  </w:style>
  <w:style w:type="paragraph" w:customStyle="1" w:styleId="DatenblattEinleitung">
    <w:name w:val="Datenblatt_Einleitung"/>
    <w:basedOn w:val="Standard"/>
    <w:rsid w:val="00BF7EB6"/>
    <w:pPr>
      <w:spacing w:line="600" w:lineRule="auto"/>
      <w:ind w:right="3544"/>
      <w:jc w:val="right"/>
    </w:pPr>
    <w:rPr>
      <w:rFonts w:ascii="Syntax" w:hAnsi="Syntax"/>
      <w:b/>
      <w:sz w:val="17"/>
    </w:rPr>
  </w:style>
  <w:style w:type="paragraph" w:customStyle="1" w:styleId="DatenblattStandardohneLeerzeile">
    <w:name w:val="Datenblatt_Standard ohne Leerzeile"/>
    <w:basedOn w:val="Standard"/>
    <w:rsid w:val="005A59EB"/>
    <w:pPr>
      <w:jc w:val="both"/>
    </w:pPr>
    <w:rPr>
      <w:rFonts w:ascii="Syntax" w:hAnsi="Syntax"/>
      <w:sz w:val="17"/>
      <w:szCs w:val="17"/>
    </w:rPr>
  </w:style>
  <w:style w:type="paragraph" w:styleId="Anrede">
    <w:name w:val="Salutation"/>
    <w:basedOn w:val="Standard"/>
    <w:next w:val="Standard"/>
    <w:rsid w:val="002061DE"/>
  </w:style>
  <w:style w:type="paragraph" w:styleId="Sprechblasentext">
    <w:name w:val="Balloon Text"/>
    <w:basedOn w:val="Standard"/>
    <w:semiHidden/>
    <w:rsid w:val="00DD3DEB"/>
    <w:rPr>
      <w:rFonts w:ascii="Tahoma" w:hAnsi="Tahoma" w:cs="Tahoma"/>
      <w:sz w:val="16"/>
      <w:szCs w:val="16"/>
    </w:rPr>
  </w:style>
  <w:style w:type="paragraph" w:customStyle="1" w:styleId="Standardeinzeilig">
    <w:name w:val="Standard einzeilig"/>
    <w:basedOn w:val="Standard"/>
    <w:rsid w:val="005732C9"/>
    <w:rPr>
      <w:rFonts w:ascii="Arial" w:hAnsi="Arial"/>
      <w:sz w:val="22"/>
    </w:rPr>
  </w:style>
  <w:style w:type="paragraph" w:customStyle="1" w:styleId="StandardText">
    <w:name w:val="Standard Text"/>
    <w:basedOn w:val="Standard"/>
    <w:rsid w:val="005732C9"/>
    <w:pPr>
      <w:spacing w:before="120"/>
      <w:ind w:left="425"/>
    </w:pPr>
    <w:rPr>
      <w:rFonts w:ascii="Arial" w:hAnsi="Arial"/>
      <w:sz w:val="22"/>
    </w:rPr>
  </w:style>
  <w:style w:type="paragraph" w:customStyle="1" w:styleId="StandardAufzhlung">
    <w:name w:val="Standard Aufzählung"/>
    <w:basedOn w:val="Standard"/>
    <w:rsid w:val="005732C9"/>
    <w:pPr>
      <w:numPr>
        <w:numId w:val="4"/>
      </w:numPr>
      <w:spacing w:before="120" w:after="60"/>
      <w:ind w:left="850" w:hanging="425"/>
    </w:pPr>
    <w:rPr>
      <w:rFonts w:ascii="Arial" w:hAnsi="Arial"/>
      <w:sz w:val="22"/>
    </w:rPr>
  </w:style>
  <w:style w:type="paragraph" w:customStyle="1" w:styleId="StandardHinweis">
    <w:name w:val="Standard Hinweis"/>
    <w:basedOn w:val="StandardAufzhlung"/>
    <w:rsid w:val="005732C9"/>
    <w:pPr>
      <w:tabs>
        <w:tab w:val="num" w:pos="360"/>
      </w:tabs>
      <w:ind w:left="1418" w:hanging="992"/>
    </w:pPr>
  </w:style>
  <w:style w:type="paragraph" w:customStyle="1" w:styleId="DatenblattStandard">
    <w:name w:val="Datenblatt_Standard"/>
    <w:basedOn w:val="DatenblattStandardohneLeerzeile"/>
    <w:rsid w:val="001D40C2"/>
    <w:pPr>
      <w:spacing w:after="240"/>
    </w:pPr>
  </w:style>
  <w:style w:type="paragraph" w:customStyle="1" w:styleId="DatenblattStandardfett">
    <w:name w:val="Datenblatt_Standard fett"/>
    <w:basedOn w:val="DatenblattStandard"/>
    <w:rsid w:val="001D40C2"/>
    <w:rPr>
      <w:b/>
    </w:rPr>
  </w:style>
  <w:style w:type="paragraph" w:customStyle="1" w:styleId="DatenblattAufzhlungnum">
    <w:name w:val="Datenblatt_Aufzählung (num.)"/>
    <w:basedOn w:val="Aufzhlungszeichen"/>
    <w:rsid w:val="000244EC"/>
    <w:pPr>
      <w:numPr>
        <w:numId w:val="5"/>
      </w:numPr>
      <w:spacing w:after="240"/>
    </w:pPr>
    <w:rPr>
      <w:rFonts w:ascii="Syntax" w:hAnsi="Syntax"/>
      <w:sz w:val="17"/>
    </w:rPr>
  </w:style>
  <w:style w:type="paragraph" w:customStyle="1" w:styleId="DatenblattAufzhlungnumohneLeerzeile">
    <w:name w:val="Datenblatt_Aufzählung (num.) ohne Leerzeile"/>
    <w:basedOn w:val="DatenblattAufzhlungnum"/>
    <w:rsid w:val="000244EC"/>
    <w:pPr>
      <w:spacing w:after="0"/>
    </w:pPr>
  </w:style>
  <w:style w:type="paragraph" w:styleId="Aufzhlungszeichen">
    <w:name w:val="List Bullet"/>
    <w:basedOn w:val="Standard"/>
    <w:rsid w:val="000244EC"/>
  </w:style>
  <w:style w:type="paragraph" w:customStyle="1" w:styleId="DatenblattAufzhlungStandard">
    <w:name w:val="Datenblatt_Aufzählung Standard"/>
    <w:basedOn w:val="Aufzhlungszeichen"/>
    <w:rsid w:val="00282872"/>
    <w:pPr>
      <w:numPr>
        <w:numId w:val="6"/>
      </w:numPr>
      <w:spacing w:after="240"/>
    </w:pPr>
    <w:rPr>
      <w:rFonts w:ascii="Syntax" w:hAnsi="Syntax"/>
      <w:sz w:val="17"/>
    </w:rPr>
  </w:style>
  <w:style w:type="paragraph" w:customStyle="1" w:styleId="DatenblattAufzhlungStandardohneLeerzeile">
    <w:name w:val="Datenblatt_Aufzählung Standard ohne Leerzeile"/>
    <w:basedOn w:val="DatenblattAufzhlungStandard"/>
    <w:rsid w:val="0060278A"/>
    <w:pPr>
      <w:spacing w:after="0"/>
      <w:ind w:left="357" w:hanging="357"/>
    </w:pPr>
  </w:style>
  <w:style w:type="paragraph" w:customStyle="1" w:styleId="Bildunterschrift">
    <w:name w:val="Bildunterschrift"/>
    <w:basedOn w:val="DatenblattStandardfett"/>
    <w:rsid w:val="000C226C"/>
    <w:pPr>
      <w:tabs>
        <w:tab w:val="left" w:pos="9015"/>
      </w:tabs>
      <w:ind w:right="3543"/>
      <w:jc w:val="left"/>
    </w:pPr>
    <w:rPr>
      <w:rFonts w:ascii="Syntax,Bold" w:hAnsi="Syntax,Bold" w:cs="Syntax,Bold"/>
      <w:bCs/>
      <w:sz w:val="13"/>
      <w:szCs w:val="13"/>
    </w:rPr>
  </w:style>
  <w:style w:type="character" w:styleId="Hyperlink">
    <w:name w:val="Hyperlink"/>
    <w:rsid w:val="00F251AB"/>
    <w:rPr>
      <w:color w:val="0000FF"/>
      <w:u w:val="single"/>
    </w:rPr>
  </w:style>
  <w:style w:type="paragraph" w:customStyle="1" w:styleId="Default">
    <w:name w:val="Default"/>
    <w:rsid w:val="0084278B"/>
    <w:pPr>
      <w:autoSpaceDE w:val="0"/>
      <w:autoSpaceDN w:val="0"/>
      <w:adjustRightInd w:val="0"/>
    </w:pPr>
    <w:rPr>
      <w:rFonts w:ascii="Verdana" w:hAnsi="Verdana" w:cs="Verdana"/>
      <w:color w:val="000000"/>
      <w:sz w:val="24"/>
      <w:szCs w:val="24"/>
    </w:rPr>
  </w:style>
  <w:style w:type="paragraph" w:styleId="Listenabsatz">
    <w:name w:val="List Paragraph"/>
    <w:basedOn w:val="Standard"/>
    <w:uiPriority w:val="34"/>
    <w:qFormat/>
    <w:rsid w:val="00AC2051"/>
    <w:pPr>
      <w:ind w:left="720"/>
      <w:contextualSpacing/>
    </w:pPr>
  </w:style>
  <w:style w:type="paragraph" w:styleId="StandardWeb">
    <w:name w:val="Normal (Web)"/>
    <w:basedOn w:val="Standard"/>
    <w:uiPriority w:val="99"/>
    <w:unhideWhenUsed/>
    <w:rsid w:val="00530FB2"/>
    <w:pPr>
      <w:spacing w:before="100" w:beforeAutospacing="1" w:after="100" w:afterAutospacing="1"/>
    </w:pPr>
    <w:rPr>
      <w:rFonts w:ascii="Times New Roman" w:hAnsi="Times New Roman"/>
      <w:szCs w:val="24"/>
    </w:rPr>
  </w:style>
  <w:style w:type="character" w:styleId="NichtaufgelsteErwhnung">
    <w:name w:val="Unresolved Mention"/>
    <w:basedOn w:val="Absatz-Standardschriftart"/>
    <w:uiPriority w:val="99"/>
    <w:semiHidden/>
    <w:unhideWhenUsed/>
    <w:rsid w:val="00A01D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1511">
      <w:bodyDiv w:val="1"/>
      <w:marLeft w:val="0"/>
      <w:marRight w:val="0"/>
      <w:marTop w:val="0"/>
      <w:marBottom w:val="0"/>
      <w:divBdr>
        <w:top w:val="none" w:sz="0" w:space="0" w:color="auto"/>
        <w:left w:val="none" w:sz="0" w:space="0" w:color="auto"/>
        <w:bottom w:val="none" w:sz="0" w:space="0" w:color="auto"/>
        <w:right w:val="none" w:sz="0" w:space="0" w:color="auto"/>
      </w:divBdr>
    </w:div>
    <w:div w:id="104035741">
      <w:bodyDiv w:val="1"/>
      <w:marLeft w:val="0"/>
      <w:marRight w:val="0"/>
      <w:marTop w:val="0"/>
      <w:marBottom w:val="0"/>
      <w:divBdr>
        <w:top w:val="none" w:sz="0" w:space="0" w:color="auto"/>
        <w:left w:val="none" w:sz="0" w:space="0" w:color="auto"/>
        <w:bottom w:val="none" w:sz="0" w:space="0" w:color="auto"/>
        <w:right w:val="none" w:sz="0" w:space="0" w:color="auto"/>
      </w:divBdr>
    </w:div>
    <w:div w:id="228731006">
      <w:bodyDiv w:val="1"/>
      <w:marLeft w:val="0"/>
      <w:marRight w:val="0"/>
      <w:marTop w:val="0"/>
      <w:marBottom w:val="0"/>
      <w:divBdr>
        <w:top w:val="none" w:sz="0" w:space="0" w:color="auto"/>
        <w:left w:val="none" w:sz="0" w:space="0" w:color="auto"/>
        <w:bottom w:val="none" w:sz="0" w:space="0" w:color="auto"/>
        <w:right w:val="none" w:sz="0" w:space="0" w:color="auto"/>
      </w:divBdr>
    </w:div>
    <w:div w:id="244655290">
      <w:bodyDiv w:val="1"/>
      <w:marLeft w:val="0"/>
      <w:marRight w:val="0"/>
      <w:marTop w:val="0"/>
      <w:marBottom w:val="0"/>
      <w:divBdr>
        <w:top w:val="none" w:sz="0" w:space="0" w:color="auto"/>
        <w:left w:val="none" w:sz="0" w:space="0" w:color="auto"/>
        <w:bottom w:val="none" w:sz="0" w:space="0" w:color="auto"/>
        <w:right w:val="none" w:sz="0" w:space="0" w:color="auto"/>
      </w:divBdr>
    </w:div>
    <w:div w:id="306974376">
      <w:bodyDiv w:val="1"/>
      <w:marLeft w:val="0"/>
      <w:marRight w:val="0"/>
      <w:marTop w:val="0"/>
      <w:marBottom w:val="0"/>
      <w:divBdr>
        <w:top w:val="none" w:sz="0" w:space="0" w:color="auto"/>
        <w:left w:val="none" w:sz="0" w:space="0" w:color="auto"/>
        <w:bottom w:val="none" w:sz="0" w:space="0" w:color="auto"/>
        <w:right w:val="none" w:sz="0" w:space="0" w:color="auto"/>
      </w:divBdr>
    </w:div>
    <w:div w:id="321203986">
      <w:bodyDiv w:val="1"/>
      <w:marLeft w:val="0"/>
      <w:marRight w:val="0"/>
      <w:marTop w:val="0"/>
      <w:marBottom w:val="0"/>
      <w:divBdr>
        <w:top w:val="none" w:sz="0" w:space="0" w:color="auto"/>
        <w:left w:val="none" w:sz="0" w:space="0" w:color="auto"/>
        <w:bottom w:val="none" w:sz="0" w:space="0" w:color="auto"/>
        <w:right w:val="none" w:sz="0" w:space="0" w:color="auto"/>
      </w:divBdr>
    </w:div>
    <w:div w:id="338965299">
      <w:bodyDiv w:val="1"/>
      <w:marLeft w:val="0"/>
      <w:marRight w:val="0"/>
      <w:marTop w:val="0"/>
      <w:marBottom w:val="0"/>
      <w:divBdr>
        <w:top w:val="none" w:sz="0" w:space="0" w:color="auto"/>
        <w:left w:val="none" w:sz="0" w:space="0" w:color="auto"/>
        <w:bottom w:val="none" w:sz="0" w:space="0" w:color="auto"/>
        <w:right w:val="none" w:sz="0" w:space="0" w:color="auto"/>
      </w:divBdr>
    </w:div>
    <w:div w:id="404111754">
      <w:bodyDiv w:val="1"/>
      <w:marLeft w:val="0"/>
      <w:marRight w:val="0"/>
      <w:marTop w:val="0"/>
      <w:marBottom w:val="0"/>
      <w:divBdr>
        <w:top w:val="none" w:sz="0" w:space="0" w:color="auto"/>
        <w:left w:val="none" w:sz="0" w:space="0" w:color="auto"/>
        <w:bottom w:val="none" w:sz="0" w:space="0" w:color="auto"/>
        <w:right w:val="none" w:sz="0" w:space="0" w:color="auto"/>
      </w:divBdr>
    </w:div>
    <w:div w:id="415322316">
      <w:bodyDiv w:val="1"/>
      <w:marLeft w:val="0"/>
      <w:marRight w:val="0"/>
      <w:marTop w:val="0"/>
      <w:marBottom w:val="0"/>
      <w:divBdr>
        <w:top w:val="none" w:sz="0" w:space="0" w:color="auto"/>
        <w:left w:val="none" w:sz="0" w:space="0" w:color="auto"/>
        <w:bottom w:val="none" w:sz="0" w:space="0" w:color="auto"/>
        <w:right w:val="none" w:sz="0" w:space="0" w:color="auto"/>
      </w:divBdr>
    </w:div>
    <w:div w:id="455760223">
      <w:bodyDiv w:val="1"/>
      <w:marLeft w:val="0"/>
      <w:marRight w:val="0"/>
      <w:marTop w:val="0"/>
      <w:marBottom w:val="0"/>
      <w:divBdr>
        <w:top w:val="none" w:sz="0" w:space="0" w:color="auto"/>
        <w:left w:val="none" w:sz="0" w:space="0" w:color="auto"/>
        <w:bottom w:val="none" w:sz="0" w:space="0" w:color="auto"/>
        <w:right w:val="none" w:sz="0" w:space="0" w:color="auto"/>
      </w:divBdr>
    </w:div>
    <w:div w:id="459886249">
      <w:bodyDiv w:val="1"/>
      <w:marLeft w:val="0"/>
      <w:marRight w:val="0"/>
      <w:marTop w:val="0"/>
      <w:marBottom w:val="0"/>
      <w:divBdr>
        <w:top w:val="none" w:sz="0" w:space="0" w:color="auto"/>
        <w:left w:val="none" w:sz="0" w:space="0" w:color="auto"/>
        <w:bottom w:val="none" w:sz="0" w:space="0" w:color="auto"/>
        <w:right w:val="none" w:sz="0" w:space="0" w:color="auto"/>
      </w:divBdr>
    </w:div>
    <w:div w:id="544875199">
      <w:bodyDiv w:val="1"/>
      <w:marLeft w:val="0"/>
      <w:marRight w:val="0"/>
      <w:marTop w:val="0"/>
      <w:marBottom w:val="0"/>
      <w:divBdr>
        <w:top w:val="none" w:sz="0" w:space="0" w:color="auto"/>
        <w:left w:val="none" w:sz="0" w:space="0" w:color="auto"/>
        <w:bottom w:val="none" w:sz="0" w:space="0" w:color="auto"/>
        <w:right w:val="none" w:sz="0" w:space="0" w:color="auto"/>
      </w:divBdr>
    </w:div>
    <w:div w:id="594246864">
      <w:bodyDiv w:val="1"/>
      <w:marLeft w:val="0"/>
      <w:marRight w:val="0"/>
      <w:marTop w:val="0"/>
      <w:marBottom w:val="0"/>
      <w:divBdr>
        <w:top w:val="none" w:sz="0" w:space="0" w:color="auto"/>
        <w:left w:val="none" w:sz="0" w:space="0" w:color="auto"/>
        <w:bottom w:val="none" w:sz="0" w:space="0" w:color="auto"/>
        <w:right w:val="none" w:sz="0" w:space="0" w:color="auto"/>
      </w:divBdr>
    </w:div>
    <w:div w:id="606543529">
      <w:bodyDiv w:val="1"/>
      <w:marLeft w:val="0"/>
      <w:marRight w:val="0"/>
      <w:marTop w:val="0"/>
      <w:marBottom w:val="0"/>
      <w:divBdr>
        <w:top w:val="none" w:sz="0" w:space="0" w:color="auto"/>
        <w:left w:val="none" w:sz="0" w:space="0" w:color="auto"/>
        <w:bottom w:val="none" w:sz="0" w:space="0" w:color="auto"/>
        <w:right w:val="none" w:sz="0" w:space="0" w:color="auto"/>
      </w:divBdr>
    </w:div>
    <w:div w:id="658656619">
      <w:bodyDiv w:val="1"/>
      <w:marLeft w:val="0"/>
      <w:marRight w:val="0"/>
      <w:marTop w:val="0"/>
      <w:marBottom w:val="0"/>
      <w:divBdr>
        <w:top w:val="none" w:sz="0" w:space="0" w:color="auto"/>
        <w:left w:val="none" w:sz="0" w:space="0" w:color="auto"/>
        <w:bottom w:val="none" w:sz="0" w:space="0" w:color="auto"/>
        <w:right w:val="none" w:sz="0" w:space="0" w:color="auto"/>
      </w:divBdr>
    </w:div>
    <w:div w:id="920260323">
      <w:bodyDiv w:val="1"/>
      <w:marLeft w:val="0"/>
      <w:marRight w:val="0"/>
      <w:marTop w:val="0"/>
      <w:marBottom w:val="0"/>
      <w:divBdr>
        <w:top w:val="none" w:sz="0" w:space="0" w:color="auto"/>
        <w:left w:val="none" w:sz="0" w:space="0" w:color="auto"/>
        <w:bottom w:val="none" w:sz="0" w:space="0" w:color="auto"/>
        <w:right w:val="none" w:sz="0" w:space="0" w:color="auto"/>
      </w:divBdr>
    </w:div>
    <w:div w:id="1027176321">
      <w:bodyDiv w:val="1"/>
      <w:marLeft w:val="0"/>
      <w:marRight w:val="0"/>
      <w:marTop w:val="0"/>
      <w:marBottom w:val="0"/>
      <w:divBdr>
        <w:top w:val="none" w:sz="0" w:space="0" w:color="auto"/>
        <w:left w:val="none" w:sz="0" w:space="0" w:color="auto"/>
        <w:bottom w:val="none" w:sz="0" w:space="0" w:color="auto"/>
        <w:right w:val="none" w:sz="0" w:space="0" w:color="auto"/>
      </w:divBdr>
    </w:div>
    <w:div w:id="1109473285">
      <w:bodyDiv w:val="1"/>
      <w:marLeft w:val="0"/>
      <w:marRight w:val="0"/>
      <w:marTop w:val="0"/>
      <w:marBottom w:val="0"/>
      <w:divBdr>
        <w:top w:val="none" w:sz="0" w:space="0" w:color="auto"/>
        <w:left w:val="none" w:sz="0" w:space="0" w:color="auto"/>
        <w:bottom w:val="none" w:sz="0" w:space="0" w:color="auto"/>
        <w:right w:val="none" w:sz="0" w:space="0" w:color="auto"/>
      </w:divBdr>
    </w:div>
    <w:div w:id="1196888435">
      <w:bodyDiv w:val="1"/>
      <w:marLeft w:val="0"/>
      <w:marRight w:val="0"/>
      <w:marTop w:val="0"/>
      <w:marBottom w:val="0"/>
      <w:divBdr>
        <w:top w:val="none" w:sz="0" w:space="0" w:color="auto"/>
        <w:left w:val="none" w:sz="0" w:space="0" w:color="auto"/>
        <w:bottom w:val="none" w:sz="0" w:space="0" w:color="auto"/>
        <w:right w:val="none" w:sz="0" w:space="0" w:color="auto"/>
      </w:divBdr>
    </w:div>
    <w:div w:id="1262763767">
      <w:bodyDiv w:val="1"/>
      <w:marLeft w:val="0"/>
      <w:marRight w:val="0"/>
      <w:marTop w:val="0"/>
      <w:marBottom w:val="0"/>
      <w:divBdr>
        <w:top w:val="none" w:sz="0" w:space="0" w:color="auto"/>
        <w:left w:val="none" w:sz="0" w:space="0" w:color="auto"/>
        <w:bottom w:val="none" w:sz="0" w:space="0" w:color="auto"/>
        <w:right w:val="none" w:sz="0" w:space="0" w:color="auto"/>
      </w:divBdr>
    </w:div>
    <w:div w:id="1435130880">
      <w:bodyDiv w:val="1"/>
      <w:marLeft w:val="0"/>
      <w:marRight w:val="0"/>
      <w:marTop w:val="0"/>
      <w:marBottom w:val="0"/>
      <w:divBdr>
        <w:top w:val="none" w:sz="0" w:space="0" w:color="auto"/>
        <w:left w:val="none" w:sz="0" w:space="0" w:color="auto"/>
        <w:bottom w:val="none" w:sz="0" w:space="0" w:color="auto"/>
        <w:right w:val="none" w:sz="0" w:space="0" w:color="auto"/>
      </w:divBdr>
    </w:div>
    <w:div w:id="1449004364">
      <w:bodyDiv w:val="1"/>
      <w:marLeft w:val="0"/>
      <w:marRight w:val="0"/>
      <w:marTop w:val="0"/>
      <w:marBottom w:val="0"/>
      <w:divBdr>
        <w:top w:val="none" w:sz="0" w:space="0" w:color="auto"/>
        <w:left w:val="none" w:sz="0" w:space="0" w:color="auto"/>
        <w:bottom w:val="none" w:sz="0" w:space="0" w:color="auto"/>
        <w:right w:val="none" w:sz="0" w:space="0" w:color="auto"/>
      </w:divBdr>
    </w:div>
    <w:div w:id="1467770407">
      <w:bodyDiv w:val="1"/>
      <w:marLeft w:val="0"/>
      <w:marRight w:val="0"/>
      <w:marTop w:val="0"/>
      <w:marBottom w:val="0"/>
      <w:divBdr>
        <w:top w:val="none" w:sz="0" w:space="0" w:color="auto"/>
        <w:left w:val="none" w:sz="0" w:space="0" w:color="auto"/>
        <w:bottom w:val="none" w:sz="0" w:space="0" w:color="auto"/>
        <w:right w:val="none" w:sz="0" w:space="0" w:color="auto"/>
      </w:divBdr>
    </w:div>
    <w:div w:id="1487160339">
      <w:bodyDiv w:val="1"/>
      <w:marLeft w:val="0"/>
      <w:marRight w:val="0"/>
      <w:marTop w:val="0"/>
      <w:marBottom w:val="0"/>
      <w:divBdr>
        <w:top w:val="none" w:sz="0" w:space="0" w:color="auto"/>
        <w:left w:val="none" w:sz="0" w:space="0" w:color="auto"/>
        <w:bottom w:val="none" w:sz="0" w:space="0" w:color="auto"/>
        <w:right w:val="none" w:sz="0" w:space="0" w:color="auto"/>
      </w:divBdr>
    </w:div>
    <w:div w:id="1495340907">
      <w:bodyDiv w:val="1"/>
      <w:marLeft w:val="0"/>
      <w:marRight w:val="0"/>
      <w:marTop w:val="0"/>
      <w:marBottom w:val="0"/>
      <w:divBdr>
        <w:top w:val="none" w:sz="0" w:space="0" w:color="auto"/>
        <w:left w:val="none" w:sz="0" w:space="0" w:color="auto"/>
        <w:bottom w:val="none" w:sz="0" w:space="0" w:color="auto"/>
        <w:right w:val="none" w:sz="0" w:space="0" w:color="auto"/>
      </w:divBdr>
    </w:div>
    <w:div w:id="1504930423">
      <w:bodyDiv w:val="1"/>
      <w:marLeft w:val="0"/>
      <w:marRight w:val="0"/>
      <w:marTop w:val="0"/>
      <w:marBottom w:val="0"/>
      <w:divBdr>
        <w:top w:val="none" w:sz="0" w:space="0" w:color="auto"/>
        <w:left w:val="none" w:sz="0" w:space="0" w:color="auto"/>
        <w:bottom w:val="none" w:sz="0" w:space="0" w:color="auto"/>
        <w:right w:val="none" w:sz="0" w:space="0" w:color="auto"/>
      </w:divBdr>
    </w:div>
    <w:div w:id="1570114463">
      <w:bodyDiv w:val="1"/>
      <w:marLeft w:val="0"/>
      <w:marRight w:val="0"/>
      <w:marTop w:val="0"/>
      <w:marBottom w:val="0"/>
      <w:divBdr>
        <w:top w:val="none" w:sz="0" w:space="0" w:color="auto"/>
        <w:left w:val="none" w:sz="0" w:space="0" w:color="auto"/>
        <w:bottom w:val="none" w:sz="0" w:space="0" w:color="auto"/>
        <w:right w:val="none" w:sz="0" w:space="0" w:color="auto"/>
      </w:divBdr>
    </w:div>
    <w:div w:id="1571192608">
      <w:bodyDiv w:val="1"/>
      <w:marLeft w:val="0"/>
      <w:marRight w:val="0"/>
      <w:marTop w:val="0"/>
      <w:marBottom w:val="0"/>
      <w:divBdr>
        <w:top w:val="none" w:sz="0" w:space="0" w:color="auto"/>
        <w:left w:val="none" w:sz="0" w:space="0" w:color="auto"/>
        <w:bottom w:val="none" w:sz="0" w:space="0" w:color="auto"/>
        <w:right w:val="none" w:sz="0" w:space="0" w:color="auto"/>
      </w:divBdr>
    </w:div>
    <w:div w:id="1576276687">
      <w:bodyDiv w:val="1"/>
      <w:marLeft w:val="0"/>
      <w:marRight w:val="0"/>
      <w:marTop w:val="0"/>
      <w:marBottom w:val="0"/>
      <w:divBdr>
        <w:top w:val="none" w:sz="0" w:space="0" w:color="auto"/>
        <w:left w:val="none" w:sz="0" w:space="0" w:color="auto"/>
        <w:bottom w:val="none" w:sz="0" w:space="0" w:color="auto"/>
        <w:right w:val="none" w:sz="0" w:space="0" w:color="auto"/>
      </w:divBdr>
    </w:div>
    <w:div w:id="1597401755">
      <w:bodyDiv w:val="1"/>
      <w:marLeft w:val="0"/>
      <w:marRight w:val="0"/>
      <w:marTop w:val="0"/>
      <w:marBottom w:val="0"/>
      <w:divBdr>
        <w:top w:val="none" w:sz="0" w:space="0" w:color="auto"/>
        <w:left w:val="none" w:sz="0" w:space="0" w:color="auto"/>
        <w:bottom w:val="none" w:sz="0" w:space="0" w:color="auto"/>
        <w:right w:val="none" w:sz="0" w:space="0" w:color="auto"/>
      </w:divBdr>
    </w:div>
    <w:div w:id="1751586689">
      <w:bodyDiv w:val="1"/>
      <w:marLeft w:val="0"/>
      <w:marRight w:val="0"/>
      <w:marTop w:val="0"/>
      <w:marBottom w:val="0"/>
      <w:divBdr>
        <w:top w:val="none" w:sz="0" w:space="0" w:color="auto"/>
        <w:left w:val="none" w:sz="0" w:space="0" w:color="auto"/>
        <w:bottom w:val="none" w:sz="0" w:space="0" w:color="auto"/>
        <w:right w:val="none" w:sz="0" w:space="0" w:color="auto"/>
      </w:divBdr>
    </w:div>
    <w:div w:id="1814561154">
      <w:bodyDiv w:val="1"/>
      <w:marLeft w:val="0"/>
      <w:marRight w:val="0"/>
      <w:marTop w:val="0"/>
      <w:marBottom w:val="0"/>
      <w:divBdr>
        <w:top w:val="none" w:sz="0" w:space="0" w:color="auto"/>
        <w:left w:val="none" w:sz="0" w:space="0" w:color="auto"/>
        <w:bottom w:val="none" w:sz="0" w:space="0" w:color="auto"/>
        <w:right w:val="none" w:sz="0" w:space="0" w:color="auto"/>
      </w:divBdr>
    </w:div>
    <w:div w:id="1921595003">
      <w:bodyDiv w:val="1"/>
      <w:marLeft w:val="0"/>
      <w:marRight w:val="0"/>
      <w:marTop w:val="0"/>
      <w:marBottom w:val="0"/>
      <w:divBdr>
        <w:top w:val="none" w:sz="0" w:space="0" w:color="auto"/>
        <w:left w:val="none" w:sz="0" w:space="0" w:color="auto"/>
        <w:bottom w:val="none" w:sz="0" w:space="0" w:color="auto"/>
        <w:right w:val="none" w:sz="0" w:space="0" w:color="auto"/>
      </w:divBdr>
    </w:div>
    <w:div w:id="205665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arkwolfcraft.net@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Zoller\Office-Organisation\Vorlagen\WORD\vorlage_farbig_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6291F-8149-4468-9138-1C1B49332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vorlage_farbig_de.dot</Template>
  <TotalTime>0</TotalTime>
  <Pages>4</Pages>
  <Words>923</Words>
  <Characters>5815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DWC_AGB</vt:lpstr>
    </vt:vector>
  </TitlesOfParts>
  <Company>DarkWolfCraft.net</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DWC_AGB</dc:title>
  <dc:subject/>
  <dc:creator>Jason Hoffmann</dc:creator>
  <cp:keywords/>
  <cp:lastModifiedBy>Jason Hoffmann</cp:lastModifiedBy>
  <cp:revision>60</cp:revision>
  <cp:lastPrinted>2013-10-22T15:45:00Z</cp:lastPrinted>
  <dcterms:created xsi:type="dcterms:W3CDTF">2019-11-25T16:41:00Z</dcterms:created>
  <dcterms:modified xsi:type="dcterms:W3CDTF">2020-04-28T08:03:00Z</dcterms:modified>
</cp:coreProperties>
</file>