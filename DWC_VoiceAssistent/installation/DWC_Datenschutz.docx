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6899F" w14:textId="77777777" w:rsidR="007C61E1" w:rsidRPr="00A0173F" w:rsidRDefault="007C61E1" w:rsidP="00A0173F">
      <w:pPr>
        <w:pStyle w:val="StandardWeb"/>
        <w:rPr>
          <w:rFonts w:ascii="Arial" w:hAnsi="Arial" w:cs="Arial"/>
        </w:rPr>
      </w:pPr>
    </w:p>
    <w:p w14:paraId="1D5A6C76" w14:textId="77777777" w:rsidR="007C61E1" w:rsidRPr="00A0173F" w:rsidRDefault="007C61E1" w:rsidP="00A0173F">
      <w:pPr>
        <w:pStyle w:val="StandardWeb"/>
        <w:rPr>
          <w:rFonts w:ascii="Arial" w:hAnsi="Arial" w:cs="Arial"/>
        </w:rPr>
      </w:pPr>
    </w:p>
    <w:p w14:paraId="4E803C8A" w14:textId="61888B88" w:rsidR="000A2460" w:rsidRPr="00A0173F" w:rsidRDefault="000A2460" w:rsidP="000A2460">
      <w:pPr>
        <w:pStyle w:val="StandardWeb"/>
        <w:rPr>
          <w:rFonts w:ascii="Arial" w:hAnsi="Arial" w:cs="Arial"/>
        </w:rPr>
      </w:pPr>
      <w:r w:rsidRPr="00A0173F">
        <w:rPr>
          <w:rFonts w:ascii="Arial" w:hAnsi="Arial" w:cs="Arial"/>
        </w:rPr>
        <w:t>Du hast die Möglichkeit die Datenschutzbestimmungen unter </w:t>
      </w:r>
      <w:r w:rsidRPr="00A0173F">
        <w:rPr>
          <w:rFonts w:ascii="Arial" w:hAnsi="Arial" w:cs="Arial"/>
          <w:b/>
          <w:bCs/>
        </w:rPr>
        <w:t>Einstellungen …</w:t>
      </w:r>
      <w:r w:rsidRPr="00A0173F">
        <w:rPr>
          <w:rFonts w:ascii="Arial" w:hAnsi="Arial" w:cs="Arial"/>
        </w:rPr>
        <w:t xml:space="preserve"> deinen Wünschen entsprechend zu ändern. </w:t>
      </w:r>
    </w:p>
    <w:p w14:paraId="289F5339" w14:textId="1894FB33" w:rsidR="000A2460" w:rsidRPr="000A2460" w:rsidRDefault="000A2460" w:rsidP="000A2460">
      <w:pPr>
        <w:pStyle w:val="berschrift2"/>
        <w:spacing w:before="480"/>
        <w:rPr>
          <w:rFonts w:ascii="Segoe UI" w:hAnsi="Segoe UI" w:cs="Segoe UI"/>
          <w:caps/>
          <w:color w:val="00B0F0"/>
          <w:sz w:val="30"/>
          <w:szCs w:val="30"/>
        </w:rPr>
      </w:pPr>
      <w:r w:rsidRPr="000A2460">
        <w:rPr>
          <w:rFonts w:ascii="Segoe UI" w:hAnsi="Segoe UI" w:cs="Segoe UI"/>
          <w:caps/>
          <w:color w:val="00B0F0"/>
          <w:sz w:val="30"/>
          <w:szCs w:val="30"/>
        </w:rPr>
        <w:t>NUTZUNGSSTATISTIKEN</w:t>
      </w:r>
    </w:p>
    <w:p w14:paraId="03488A6D" w14:textId="5C5E53AE" w:rsidR="000A2460" w:rsidRPr="00A0173F" w:rsidRDefault="000A2460" w:rsidP="000A2460">
      <w:pPr>
        <w:pStyle w:val="StandardWeb"/>
        <w:rPr>
          <w:rFonts w:ascii="Arial" w:hAnsi="Arial" w:cs="Arial"/>
        </w:rPr>
      </w:pPr>
      <w:r w:rsidRPr="00A0173F">
        <w:rPr>
          <w:rFonts w:ascii="Arial" w:hAnsi="Arial" w:cs="Arial"/>
        </w:rPr>
        <w:t xml:space="preserve">Wenn du das deaktivierst, bedeutet das, dass wir nicht mehr verfolgen, wie du </w:t>
      </w:r>
      <w:r w:rsidRPr="00A0173F">
        <w:rPr>
          <w:rFonts w:ascii="Arial" w:hAnsi="Arial" w:cs="Arial"/>
        </w:rPr>
        <w:t>unseren Dienst</w:t>
      </w:r>
      <w:r w:rsidRPr="00A0173F">
        <w:rPr>
          <w:rFonts w:ascii="Arial" w:hAnsi="Arial" w:cs="Arial"/>
        </w:rPr>
        <w:t xml:space="preserve"> benutzt. Davon sind die </w:t>
      </w:r>
      <w:r w:rsidR="00A0173F" w:rsidRPr="00A0173F">
        <w:rPr>
          <w:rFonts w:ascii="Arial" w:hAnsi="Arial" w:cs="Arial"/>
        </w:rPr>
        <w:t>essenziellen</w:t>
      </w:r>
      <w:r w:rsidRPr="00A0173F">
        <w:rPr>
          <w:rFonts w:ascii="Arial" w:hAnsi="Arial" w:cs="Arial"/>
        </w:rPr>
        <w:t xml:space="preserve"> Daten ausgeschlossen, die wir benötigen, um den Dienst anzubieten. Zu den </w:t>
      </w:r>
      <w:r w:rsidRPr="00A0173F">
        <w:rPr>
          <w:rFonts w:ascii="Arial" w:hAnsi="Arial" w:cs="Arial"/>
        </w:rPr>
        <w:t>essenziellen</w:t>
      </w:r>
      <w:r w:rsidRPr="00A0173F">
        <w:rPr>
          <w:rFonts w:ascii="Arial" w:hAnsi="Arial" w:cs="Arial"/>
        </w:rPr>
        <w:t xml:space="preserve"> Daten zählt beispielsweise die Tatsache, dass du einem Server beigetreten bist. Wir müssen dies </w:t>
      </w:r>
      <w:r w:rsidR="00A0173F" w:rsidRPr="00A0173F">
        <w:rPr>
          <w:rFonts w:ascii="Arial" w:hAnsi="Arial" w:cs="Arial"/>
        </w:rPr>
        <w:t>Wissen</w:t>
      </w:r>
      <w:r w:rsidRPr="00A0173F">
        <w:rPr>
          <w:rFonts w:ascii="Arial" w:hAnsi="Arial" w:cs="Arial"/>
        </w:rPr>
        <w:t>, um dir den Zugriff zum Server zu ermöglichen!</w:t>
      </w:r>
    </w:p>
    <w:p w14:paraId="5C244570" w14:textId="36094786" w:rsidR="000A2460" w:rsidRPr="00A0173F" w:rsidRDefault="000A2460" w:rsidP="00A0173F">
      <w:pPr>
        <w:pStyle w:val="StandardWeb"/>
        <w:rPr>
          <w:rFonts w:ascii="Arial" w:hAnsi="Arial" w:cs="Arial"/>
        </w:rPr>
      </w:pPr>
      <w:r w:rsidRPr="00A0173F">
        <w:rPr>
          <w:rFonts w:ascii="Arial" w:hAnsi="Arial" w:cs="Arial"/>
        </w:rPr>
        <w:t xml:space="preserve">Nutzungsstatistiken benutzen wir, um </w:t>
      </w:r>
      <w:r w:rsidRPr="00A0173F">
        <w:rPr>
          <w:rFonts w:ascii="Arial" w:hAnsi="Arial" w:cs="Arial"/>
        </w:rPr>
        <w:t>den Dienst</w:t>
      </w:r>
      <w:r w:rsidRPr="00A0173F">
        <w:rPr>
          <w:rFonts w:ascii="Arial" w:hAnsi="Arial" w:cs="Arial"/>
        </w:rPr>
        <w:t xml:space="preserve"> zu verbessern und dir die Nutzung so angenehm wie möglich zu gestalten.</w:t>
      </w:r>
      <w:r w:rsidRPr="00A0173F">
        <w:rPr>
          <w:rFonts w:ascii="Arial" w:hAnsi="Arial" w:cs="Arial"/>
        </w:rPr>
        <w:t xml:space="preserve"> </w:t>
      </w:r>
    </w:p>
    <w:p w14:paraId="45F56B1F" w14:textId="6BB561C8" w:rsidR="000A2460" w:rsidRPr="00A0173F" w:rsidRDefault="000A2460" w:rsidP="000A2460">
      <w:pPr>
        <w:pStyle w:val="StandardWeb"/>
        <w:rPr>
          <w:rFonts w:ascii="Arial" w:hAnsi="Arial" w:cs="Arial"/>
        </w:rPr>
      </w:pPr>
      <w:r w:rsidRPr="00A0173F">
        <w:rPr>
          <w:rFonts w:ascii="Arial" w:hAnsi="Arial" w:cs="Arial"/>
        </w:rPr>
        <w:t>Diese Einstellung umfasst nicht das Senden von Anonymen Statistiken. Uns ist bewusst, dass dies Oft von Benutzer kritisch gesehen wird, daher wollen wir euch sagen was dies genau in unserem Dienst bedeutet. Dies bedeutet, dass wir sollten Fehler im Dienst auftreten, diese direkt an unseren Server senden. Bei der Übertragung dieser Fehlermeldung an unseren Server, Erhalten wir Ihre IP-Adresse. Wir stellen mit Ihrer IP-Adresse nichts weiter an, diese ist nur für die Datenübertragung nötig. Danach versuchen wir den Fehler schnellst möglichst zu beheben.</w:t>
      </w:r>
    </w:p>
    <w:p w14:paraId="139B0687" w14:textId="77777777" w:rsidR="000A2460" w:rsidRPr="000A2460" w:rsidRDefault="000A2460" w:rsidP="000A2460">
      <w:pPr>
        <w:pStyle w:val="berschrift2"/>
        <w:spacing w:before="480"/>
        <w:rPr>
          <w:rFonts w:ascii="Segoe UI" w:hAnsi="Segoe UI" w:cs="Segoe UI"/>
          <w:caps/>
          <w:color w:val="00B0F0"/>
          <w:sz w:val="30"/>
          <w:szCs w:val="30"/>
        </w:rPr>
      </w:pPr>
      <w:r w:rsidRPr="000A2460">
        <w:rPr>
          <w:rFonts w:ascii="Segoe UI" w:hAnsi="Segoe UI" w:cs="Segoe UI"/>
          <w:caps/>
          <w:color w:val="00B0F0"/>
          <w:sz w:val="30"/>
          <w:szCs w:val="30"/>
        </w:rPr>
        <w:t>PERSONALISIERUNGSDATEN</w:t>
      </w:r>
    </w:p>
    <w:p w14:paraId="0E1F3EBF" w14:textId="77777777" w:rsidR="00A0173F" w:rsidRPr="00A0173F" w:rsidRDefault="000A2460" w:rsidP="000A2460">
      <w:pPr>
        <w:pStyle w:val="StandardWeb"/>
        <w:rPr>
          <w:rFonts w:ascii="Arial" w:hAnsi="Arial" w:cs="Arial"/>
        </w:rPr>
      </w:pPr>
      <w:r w:rsidRPr="00A0173F">
        <w:rPr>
          <w:rFonts w:ascii="Arial" w:hAnsi="Arial" w:cs="Arial"/>
        </w:rPr>
        <w:t xml:space="preserve">Personalisierungsdaten werden dazu genutzt, deine persönliche </w:t>
      </w:r>
      <w:r w:rsidR="00A0173F" w:rsidRPr="00A0173F">
        <w:rPr>
          <w:rFonts w:ascii="Arial" w:hAnsi="Arial" w:cs="Arial"/>
        </w:rPr>
        <w:t>Dienst</w:t>
      </w:r>
      <w:r w:rsidRPr="00A0173F">
        <w:rPr>
          <w:rFonts w:ascii="Arial" w:hAnsi="Arial" w:cs="Arial"/>
        </w:rPr>
        <w:t xml:space="preserve">-Erfahrung noch besser zu machen. </w:t>
      </w:r>
    </w:p>
    <w:p w14:paraId="0A6DC102" w14:textId="77777777" w:rsidR="00A0173F" w:rsidRPr="00A0173F" w:rsidRDefault="00A0173F" w:rsidP="00A0173F">
      <w:pPr>
        <w:pStyle w:val="StandardWeb"/>
        <w:rPr>
          <w:rFonts w:ascii="Arial" w:hAnsi="Arial" w:cs="Arial"/>
        </w:rPr>
      </w:pPr>
      <w:r w:rsidRPr="00A0173F">
        <w:rPr>
          <w:rFonts w:ascii="Arial" w:hAnsi="Arial" w:cs="Arial"/>
        </w:rPr>
        <w:t>Dazu zählen z.B. Programme oder Freunde, die wir dir empfehlen.</w:t>
      </w:r>
    </w:p>
    <w:p w14:paraId="5D8D2267" w14:textId="2747F9CC" w:rsidR="00A0173F" w:rsidRPr="00A0173F" w:rsidRDefault="00A0173F" w:rsidP="000A2460">
      <w:pPr>
        <w:pStyle w:val="StandardWeb"/>
        <w:rPr>
          <w:rFonts w:ascii="Arial" w:hAnsi="Arial" w:cs="Arial"/>
        </w:rPr>
      </w:pPr>
      <w:r w:rsidRPr="00A0173F">
        <w:rPr>
          <w:rFonts w:ascii="Arial" w:hAnsi="Arial" w:cs="Arial"/>
        </w:rPr>
        <w:t>Solltest du diese Einstellung deaktivieren, kontrollieren wir nicht mehr dein Nutzerverhalten, um dir für dich interessante Inhalte anzuzeigen.</w:t>
      </w:r>
    </w:p>
    <w:p w14:paraId="72CA7928" w14:textId="0F46C035" w:rsidR="00A0173F" w:rsidRPr="00A0173F" w:rsidRDefault="00A0173F" w:rsidP="000A2460">
      <w:pPr>
        <w:pStyle w:val="StandardWeb"/>
        <w:rPr>
          <w:rFonts w:ascii="Arial" w:hAnsi="Arial" w:cs="Arial"/>
        </w:rPr>
      </w:pPr>
      <w:r w:rsidRPr="00A0173F">
        <w:rPr>
          <w:rFonts w:ascii="Arial" w:hAnsi="Arial" w:cs="Arial"/>
        </w:rPr>
        <w:t>Die Funktionen hierfür werden nach und nach eingebaut und erweitert.</w:t>
      </w:r>
    </w:p>
    <w:p w14:paraId="28487477" w14:textId="7EA8D072" w:rsidR="00A0173F" w:rsidRPr="00A0173F" w:rsidRDefault="00A0173F" w:rsidP="000A2460">
      <w:pPr>
        <w:pStyle w:val="StandardWeb"/>
        <w:rPr>
          <w:rFonts w:ascii="Arial" w:hAnsi="Arial" w:cs="Arial"/>
        </w:rPr>
      </w:pPr>
    </w:p>
    <w:p w14:paraId="06D2D4FB" w14:textId="4E17CCBA" w:rsidR="00A8112F" w:rsidRDefault="00A0173F" w:rsidP="00A0173F">
      <w:pPr>
        <w:pStyle w:val="StandardWeb"/>
        <w:rPr>
          <w:rFonts w:ascii="Arial" w:hAnsi="Arial" w:cs="Arial"/>
        </w:rPr>
      </w:pPr>
      <w:r w:rsidRPr="00A0173F">
        <w:rPr>
          <w:rFonts w:ascii="Arial" w:hAnsi="Arial" w:cs="Arial"/>
        </w:rPr>
        <w:lastRenderedPageBreak/>
        <w:t>Solltest du diese Funktion deaktivieren werden alle Gesammelten Daten anonymisiert. Solltest du dich später umentscheiden und diese Einstellung wieder aktivieren, dann werden die Daten von 0 an neu gesammelt und stehen nicht mehr im Zusammenhang mit deinen Anonymisierten daten.</w:t>
      </w:r>
    </w:p>
    <w:p w14:paraId="0215ED64" w14:textId="1E40C56F" w:rsidR="00814CF3" w:rsidRDefault="00814CF3" w:rsidP="00A0173F">
      <w:pPr>
        <w:pStyle w:val="StandardWeb"/>
        <w:rPr>
          <w:rFonts w:ascii="Arial" w:hAnsi="Arial" w:cs="Arial"/>
        </w:rPr>
      </w:pPr>
    </w:p>
    <w:p w14:paraId="232476CC" w14:textId="5A240E87" w:rsidR="00814CF3" w:rsidRDefault="00814CF3" w:rsidP="00814CF3">
      <w:pPr>
        <w:pStyle w:val="berschrift2"/>
        <w:spacing w:before="480"/>
        <w:rPr>
          <w:rFonts w:ascii="Segoe UI" w:hAnsi="Segoe UI" w:cs="Segoe UI"/>
          <w:caps/>
          <w:color w:val="00B0F0"/>
          <w:sz w:val="30"/>
          <w:szCs w:val="30"/>
        </w:rPr>
      </w:pPr>
      <w:r>
        <w:rPr>
          <w:rFonts w:ascii="Segoe UI" w:hAnsi="Segoe UI" w:cs="Segoe UI"/>
          <w:caps/>
          <w:color w:val="00B0F0"/>
          <w:sz w:val="30"/>
          <w:szCs w:val="30"/>
        </w:rPr>
        <w:t>Unser Datenschutz den nutzern gegenüber</w:t>
      </w:r>
    </w:p>
    <w:p w14:paraId="344E24AA" w14:textId="34E15C82" w:rsidR="00814CF3" w:rsidRDefault="00814CF3" w:rsidP="00814CF3"/>
    <w:p w14:paraId="44A6BD65" w14:textId="703BD676" w:rsidR="00814CF3" w:rsidRPr="00996AC9" w:rsidRDefault="00814CF3" w:rsidP="00814CF3">
      <w:pPr>
        <w:rPr>
          <w:rFonts w:ascii="Arial" w:hAnsi="Arial" w:cs="Arial"/>
          <w:szCs w:val="24"/>
        </w:rPr>
      </w:pPr>
      <w:r w:rsidRPr="00996AC9">
        <w:rPr>
          <w:rFonts w:ascii="Arial" w:hAnsi="Arial" w:cs="Arial"/>
          <w:szCs w:val="24"/>
        </w:rPr>
        <w:t>Um den Schutz eurer Daten zu gewährleisten, senden wir keine Nutzerdaten direkt weiter.</w:t>
      </w:r>
    </w:p>
    <w:p w14:paraId="429F51CC" w14:textId="244540A0" w:rsidR="00814CF3" w:rsidRPr="00996AC9" w:rsidRDefault="00814CF3" w:rsidP="00814CF3">
      <w:pPr>
        <w:rPr>
          <w:rFonts w:ascii="Arial" w:hAnsi="Arial" w:cs="Arial"/>
          <w:szCs w:val="24"/>
        </w:rPr>
      </w:pPr>
      <w:r w:rsidRPr="00996AC9">
        <w:rPr>
          <w:rFonts w:ascii="Arial" w:hAnsi="Arial" w:cs="Arial"/>
          <w:szCs w:val="24"/>
        </w:rPr>
        <w:t>Diese Daten werden erst verschlüsselt um sie anschließend mit einer Verschlüsselten Leitung an den Entsprechenden Empfänger zu senden.</w:t>
      </w:r>
    </w:p>
    <w:p w14:paraId="0FCD0CED" w14:textId="4875888F" w:rsidR="00814CF3" w:rsidRPr="00996AC9" w:rsidRDefault="00814CF3" w:rsidP="00814CF3">
      <w:pPr>
        <w:rPr>
          <w:rFonts w:ascii="Arial" w:hAnsi="Arial" w:cs="Arial"/>
          <w:szCs w:val="24"/>
        </w:rPr>
      </w:pPr>
    </w:p>
    <w:p w14:paraId="6004B315" w14:textId="68A1629C" w:rsidR="00814CF3" w:rsidRPr="00996AC9" w:rsidRDefault="00814CF3" w:rsidP="00814CF3">
      <w:pPr>
        <w:rPr>
          <w:rFonts w:ascii="Arial" w:hAnsi="Arial" w:cs="Arial"/>
          <w:szCs w:val="24"/>
        </w:rPr>
      </w:pPr>
      <w:r w:rsidRPr="00996AC9">
        <w:rPr>
          <w:rFonts w:ascii="Arial" w:hAnsi="Arial" w:cs="Arial"/>
          <w:szCs w:val="24"/>
        </w:rPr>
        <w:t>Wir stellen Keine Nutzerdaten dritten zur Verfügung (wenn dann anonymisiert</w:t>
      </w:r>
      <w:r w:rsidR="008D765E">
        <w:rPr>
          <w:rFonts w:ascii="Arial" w:hAnsi="Arial" w:cs="Arial"/>
          <w:szCs w:val="24"/>
        </w:rPr>
        <w:t xml:space="preserve"> z.B. sie nutzen eine Wetter Plugin, dann senden wir sofern von Ihnen eingestellt Ihre PLZ an dritte weiter</w:t>
      </w:r>
      <w:r w:rsidRPr="00996AC9">
        <w:rPr>
          <w:rFonts w:ascii="Arial" w:hAnsi="Arial" w:cs="Arial"/>
          <w:szCs w:val="24"/>
        </w:rPr>
        <w:t>). Ebenso behalten wir uns das Recht vor die Nutzerstatistiken zu veröffentlichen (natürlich anonymisiert).</w:t>
      </w:r>
    </w:p>
    <w:p w14:paraId="73A0BCBE" w14:textId="388DA844" w:rsidR="00814CF3" w:rsidRPr="00996AC9" w:rsidRDefault="00814CF3" w:rsidP="00814CF3">
      <w:pPr>
        <w:rPr>
          <w:rFonts w:ascii="Arial" w:hAnsi="Arial" w:cs="Arial"/>
          <w:szCs w:val="24"/>
        </w:rPr>
      </w:pPr>
      <w:r w:rsidRPr="00996AC9">
        <w:rPr>
          <w:rFonts w:ascii="Arial" w:hAnsi="Arial" w:cs="Arial"/>
          <w:szCs w:val="24"/>
        </w:rPr>
        <w:t xml:space="preserve">Alles was wir </w:t>
      </w:r>
      <w:r w:rsidR="00996AC9" w:rsidRPr="00996AC9">
        <w:rPr>
          <w:rFonts w:ascii="Arial" w:hAnsi="Arial" w:cs="Arial"/>
          <w:szCs w:val="24"/>
        </w:rPr>
        <w:t>Dritten</w:t>
      </w:r>
      <w:r w:rsidRPr="00996AC9">
        <w:rPr>
          <w:rFonts w:ascii="Arial" w:hAnsi="Arial" w:cs="Arial"/>
          <w:szCs w:val="24"/>
        </w:rPr>
        <w:t xml:space="preserve"> zur Verfügung stellen ist ihre automatisch generierte Benutzer ID und ihren Benutzernamen. Für alle weiteren Inhalte welche wir mit dritten von Ihnen Teilen, sind sie verantwortlich. Sie entscheiden was andere Benutzer über sie wissen dürfen und was nicht.</w:t>
      </w:r>
    </w:p>
    <w:p w14:paraId="1FF821E1" w14:textId="5542D0B8" w:rsidR="00996AC9" w:rsidRPr="00A0173F" w:rsidRDefault="00996AC9" w:rsidP="00A0173F">
      <w:pPr>
        <w:pStyle w:val="StandardWeb"/>
        <w:rPr>
          <w:rFonts w:ascii="Arial" w:hAnsi="Arial" w:cs="Arial"/>
        </w:rPr>
      </w:pPr>
      <w:r>
        <w:rPr>
          <w:rFonts w:ascii="Arial" w:hAnsi="Arial" w:cs="Arial"/>
        </w:rPr>
        <w:t xml:space="preserve">All unsere Mitarbeiter und Helfer haben einen Vertrag unterzeichnet zur absoluten Geheimhaltung. Außerdem werden auch unseren Mitarbeitern nicht alle Angaben, die Sie uns mitgeteilt </w:t>
      </w:r>
      <w:r w:rsidR="008D765E">
        <w:rPr>
          <w:rFonts w:ascii="Arial" w:hAnsi="Arial" w:cs="Arial"/>
        </w:rPr>
        <w:t>haben,</w:t>
      </w:r>
      <w:r>
        <w:rPr>
          <w:rFonts w:ascii="Arial" w:hAnsi="Arial" w:cs="Arial"/>
        </w:rPr>
        <w:t xml:space="preserve"> angezeigt.</w:t>
      </w:r>
    </w:p>
    <w:sectPr w:rsidR="00996AC9" w:rsidRPr="00A0173F" w:rsidSect="003E4F11">
      <w:headerReference w:type="default" r:id="rId8"/>
      <w:footerReference w:type="default" r:id="rId9"/>
      <w:headerReference w:type="first" r:id="rId10"/>
      <w:footerReference w:type="first" r:id="rId11"/>
      <w:type w:val="continuous"/>
      <w:pgSz w:w="11907" w:h="16840" w:code="9"/>
      <w:pgMar w:top="3374" w:right="567" w:bottom="2268" w:left="1134" w:header="284" w:footer="136" w:gutter="0"/>
      <w:cols w:space="720" w:equalWidth="0">
        <w:col w:w="10206" w:space="70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0278C" w14:textId="77777777" w:rsidR="006A4400" w:rsidRDefault="006A4400">
      <w:r>
        <w:separator/>
      </w:r>
    </w:p>
  </w:endnote>
  <w:endnote w:type="continuationSeparator" w:id="0">
    <w:p w14:paraId="1DD9AF55" w14:textId="77777777" w:rsidR="006A4400" w:rsidRDefault="006A4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hesisSans-Normal">
    <w:altName w:val="Times New Roman"/>
    <w:charset w:val="00"/>
    <w:family w:val="auto"/>
    <w:pitch w:val="variable"/>
    <w:sig w:usb0="03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yntax">
    <w:altName w:val="Segoe UI"/>
    <w:charset w:val="00"/>
    <w:family w:val="swiss"/>
    <w:pitch w:val="variable"/>
    <w:sig w:usb0="00000001" w:usb1="500078FB" w:usb2="00000000" w:usb3="00000000" w:csb0="0000009F" w:csb1="00000000"/>
  </w:font>
  <w:font w:name="Syntax,Bold">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39" w:type="dxa"/>
      <w:tblLook w:val="01E0" w:firstRow="1" w:lastRow="1" w:firstColumn="1" w:lastColumn="1" w:noHBand="0" w:noVBand="0"/>
      <w:tblPrChange w:id="2" w:author="Jason Hoffmann" w:date="2019-11-25T17:18:00Z">
        <w:tblPr>
          <w:tblW w:w="10314" w:type="dxa"/>
          <w:tblLook w:val="01E0" w:firstRow="1" w:lastRow="1" w:firstColumn="1" w:lastColumn="1" w:noHBand="0" w:noVBand="0"/>
        </w:tblPr>
      </w:tblPrChange>
    </w:tblPr>
    <w:tblGrid>
      <w:gridCol w:w="1414"/>
      <w:gridCol w:w="5794"/>
      <w:gridCol w:w="3331"/>
      <w:tblGridChange w:id="3">
        <w:tblGrid>
          <w:gridCol w:w="1384"/>
          <w:gridCol w:w="5670"/>
          <w:gridCol w:w="3260"/>
        </w:tblGrid>
      </w:tblGridChange>
    </w:tblGrid>
    <w:tr w:rsidR="006C7634" w14:paraId="6FCEFEAA" w14:textId="77777777" w:rsidTr="00522EF2">
      <w:trPr>
        <w:trHeight w:val="1361"/>
        <w:trPrChange w:id="4" w:author="Jason Hoffmann" w:date="2019-11-25T17:18:00Z">
          <w:trPr>
            <w:trHeight w:val="1422"/>
          </w:trPr>
        </w:trPrChange>
      </w:trPr>
      <w:tc>
        <w:tcPr>
          <w:tcW w:w="1414" w:type="dxa"/>
          <w:tcPrChange w:id="5" w:author="Jason Hoffmann" w:date="2019-11-25T17:18:00Z">
            <w:tcPr>
              <w:tcW w:w="1384" w:type="dxa"/>
            </w:tcPr>
          </w:tcPrChange>
        </w:tcPr>
        <w:p w14:paraId="212B6E9C" w14:textId="77777777" w:rsidR="006C7634" w:rsidRDefault="006C7634" w:rsidP="00D45333">
          <w:pPr>
            <w:autoSpaceDE w:val="0"/>
            <w:autoSpaceDN w:val="0"/>
            <w:adjustRightInd w:val="0"/>
            <w:spacing w:line="480" w:lineRule="auto"/>
            <w:ind w:right="175"/>
            <w:jc w:val="right"/>
            <w:rPr>
              <w:ins w:id="6" w:author="Jason Hoffmann" w:date="2019-11-25T17:18:00Z"/>
              <w:rFonts w:ascii="Syntax" w:hAnsi="Syntax"/>
              <w:b/>
              <w:color w:val="000000"/>
              <w:sz w:val="20"/>
            </w:rPr>
          </w:pPr>
          <w:r w:rsidRPr="00D45333">
            <w:rPr>
              <w:rFonts w:ascii="Syntax" w:hAnsi="Syntax" w:cs="Syntax"/>
              <w:b/>
              <w:bCs/>
              <w:sz w:val="20"/>
            </w:rPr>
            <w:t xml:space="preserve">Seite </w:t>
          </w:r>
          <w:r w:rsidRPr="00D45333">
            <w:rPr>
              <w:rFonts w:ascii="Syntax" w:hAnsi="Syntax"/>
              <w:b/>
              <w:color w:val="000000"/>
              <w:sz w:val="20"/>
            </w:rPr>
            <w:fldChar w:fldCharType="begin"/>
          </w:r>
          <w:r w:rsidRPr="00D45333">
            <w:rPr>
              <w:rFonts w:ascii="Syntax" w:hAnsi="Syntax"/>
              <w:b/>
              <w:color w:val="000000"/>
              <w:sz w:val="20"/>
            </w:rPr>
            <w:instrText xml:space="preserve">PAGE </w:instrText>
          </w:r>
          <w:r w:rsidRPr="00D45333">
            <w:rPr>
              <w:rFonts w:ascii="Syntax" w:hAnsi="Syntax"/>
              <w:b/>
              <w:color w:val="000000"/>
              <w:sz w:val="20"/>
            </w:rPr>
            <w:fldChar w:fldCharType="separate"/>
          </w:r>
          <w:r w:rsidR="000770E6">
            <w:rPr>
              <w:rFonts w:ascii="Syntax" w:hAnsi="Syntax"/>
              <w:b/>
              <w:noProof/>
              <w:color w:val="000000"/>
              <w:sz w:val="20"/>
            </w:rPr>
            <w:t>1</w:t>
          </w:r>
          <w:r w:rsidRPr="00D45333">
            <w:rPr>
              <w:rFonts w:ascii="Syntax" w:hAnsi="Syntax"/>
              <w:b/>
              <w:color w:val="000000"/>
              <w:sz w:val="20"/>
            </w:rPr>
            <w:fldChar w:fldCharType="end"/>
          </w:r>
          <w:r w:rsidRPr="00D45333">
            <w:rPr>
              <w:rFonts w:ascii="Syntax" w:hAnsi="Syntax"/>
              <w:b/>
              <w:color w:val="000000"/>
              <w:sz w:val="20"/>
            </w:rPr>
            <w:t xml:space="preserve"> / </w:t>
          </w:r>
          <w:r w:rsidRPr="00D45333">
            <w:rPr>
              <w:rFonts w:ascii="Syntax" w:hAnsi="Syntax"/>
              <w:b/>
              <w:color w:val="000000"/>
              <w:sz w:val="20"/>
            </w:rPr>
            <w:fldChar w:fldCharType="begin"/>
          </w:r>
          <w:r w:rsidRPr="00D45333">
            <w:rPr>
              <w:rFonts w:ascii="Syntax" w:hAnsi="Syntax"/>
              <w:b/>
              <w:color w:val="000000"/>
              <w:sz w:val="20"/>
            </w:rPr>
            <w:instrText xml:space="preserve">NUMPAGES </w:instrText>
          </w:r>
          <w:r w:rsidRPr="00D45333">
            <w:rPr>
              <w:rFonts w:ascii="Syntax" w:hAnsi="Syntax"/>
              <w:b/>
              <w:color w:val="000000"/>
              <w:sz w:val="20"/>
            </w:rPr>
            <w:fldChar w:fldCharType="separate"/>
          </w:r>
          <w:r w:rsidR="000770E6">
            <w:rPr>
              <w:rFonts w:ascii="Syntax" w:hAnsi="Syntax"/>
              <w:b/>
              <w:noProof/>
              <w:color w:val="000000"/>
              <w:sz w:val="20"/>
            </w:rPr>
            <w:t>1</w:t>
          </w:r>
          <w:r w:rsidRPr="00D45333">
            <w:rPr>
              <w:rFonts w:ascii="Syntax" w:hAnsi="Syntax"/>
              <w:b/>
              <w:color w:val="000000"/>
              <w:sz w:val="20"/>
            </w:rPr>
            <w:fldChar w:fldCharType="end"/>
          </w:r>
        </w:p>
        <w:p w14:paraId="1A3F25B9" w14:textId="77777777" w:rsidR="00522EF2" w:rsidRPr="00D45333" w:rsidRDefault="00522EF2">
          <w:pPr>
            <w:autoSpaceDE w:val="0"/>
            <w:autoSpaceDN w:val="0"/>
            <w:adjustRightInd w:val="0"/>
            <w:spacing w:line="480" w:lineRule="auto"/>
            <w:ind w:right="175"/>
            <w:jc w:val="center"/>
            <w:rPr>
              <w:rFonts w:ascii="Syntax" w:hAnsi="Syntax" w:cs="Syntax"/>
              <w:b/>
              <w:bCs/>
              <w:sz w:val="14"/>
              <w:szCs w:val="14"/>
            </w:rPr>
            <w:pPrChange w:id="7" w:author="Jason Hoffmann" w:date="2019-11-25T17:18:00Z">
              <w:pPr>
                <w:autoSpaceDE w:val="0"/>
                <w:autoSpaceDN w:val="0"/>
                <w:adjustRightInd w:val="0"/>
                <w:spacing w:line="480" w:lineRule="auto"/>
                <w:ind w:right="175"/>
                <w:jc w:val="right"/>
              </w:pPr>
            </w:pPrChange>
          </w:pPr>
        </w:p>
      </w:tc>
      <w:tc>
        <w:tcPr>
          <w:tcW w:w="5794" w:type="dxa"/>
          <w:tcBorders>
            <w:left w:val="nil"/>
            <w:right w:val="single" w:sz="4" w:space="0" w:color="auto"/>
          </w:tcBorders>
          <w:vAlign w:val="center"/>
          <w:tcPrChange w:id="8" w:author="Jason Hoffmann" w:date="2019-11-25T17:18:00Z">
            <w:tcPr>
              <w:tcW w:w="5670" w:type="dxa"/>
              <w:tcBorders>
                <w:left w:val="nil"/>
                <w:right w:val="single" w:sz="4" w:space="0" w:color="auto"/>
              </w:tcBorders>
              <w:vAlign w:val="center"/>
            </w:tcPr>
          </w:tcPrChange>
        </w:tcPr>
        <w:p w14:paraId="0396F5E3" w14:textId="77777777" w:rsidR="006C7634" w:rsidRPr="006F1CD0" w:rsidRDefault="00522EF2" w:rsidP="00D45333">
          <w:pPr>
            <w:autoSpaceDE w:val="0"/>
            <w:autoSpaceDN w:val="0"/>
            <w:adjustRightInd w:val="0"/>
            <w:spacing w:line="480" w:lineRule="auto"/>
            <w:ind w:right="175"/>
            <w:jc w:val="right"/>
            <w:rPr>
              <w:rFonts w:ascii="Syntax" w:hAnsi="Syntax" w:cs="Syntax"/>
              <w:b/>
              <w:bCs/>
              <w:sz w:val="14"/>
              <w:szCs w:val="14"/>
              <w:lang w:val="en-US"/>
            </w:rPr>
          </w:pPr>
          <w:proofErr w:type="spellStart"/>
          <w:ins w:id="9" w:author="Jason Hoffmann" w:date="2019-11-25T17:10:00Z">
            <w:r w:rsidRPr="006F1CD0">
              <w:rPr>
                <w:rFonts w:ascii="Syntax" w:hAnsi="Syntax" w:cs="Syntax"/>
                <w:b/>
                <w:bCs/>
                <w:sz w:val="14"/>
                <w:szCs w:val="14"/>
                <w:lang w:val="en-US"/>
              </w:rPr>
              <w:t>DarkWolfCraft</w:t>
            </w:r>
            <w:proofErr w:type="spellEnd"/>
            <w:r w:rsidRPr="006F1CD0">
              <w:rPr>
                <w:rFonts w:ascii="Syntax" w:hAnsi="Syntax" w:cs="Syntax"/>
                <w:b/>
                <w:bCs/>
                <w:sz w:val="14"/>
                <w:szCs w:val="14"/>
                <w:lang w:val="en-US"/>
              </w:rPr>
              <w:t xml:space="preserve"> GmbH</w:t>
            </w:r>
          </w:ins>
          <w:del w:id="10" w:author="Jason Hoffmann" w:date="2019-11-25T17:10:00Z">
            <w:r w:rsidR="000670E2" w:rsidRPr="006F1CD0" w:rsidDel="00522EF2">
              <w:rPr>
                <w:rFonts w:ascii="Syntax" w:hAnsi="Syntax" w:cs="Syntax"/>
                <w:b/>
                <w:bCs/>
                <w:sz w:val="14"/>
                <w:szCs w:val="14"/>
                <w:lang w:val="en-US"/>
              </w:rPr>
              <w:delText>Firmen Name</w:delText>
            </w:r>
          </w:del>
          <w:r w:rsidR="000670E2" w:rsidRPr="006F1CD0">
            <w:rPr>
              <w:rFonts w:ascii="Syntax" w:hAnsi="Syntax" w:cs="Syntax"/>
              <w:b/>
              <w:bCs/>
              <w:sz w:val="14"/>
              <w:szCs w:val="14"/>
              <w:lang w:val="en-US"/>
            </w:rPr>
            <w:t xml:space="preserve"> </w:t>
          </w:r>
          <w:del w:id="11" w:author="Jason Hoffmann" w:date="2019-11-25T17:11:00Z">
            <w:r w:rsidR="000670E2" w:rsidRPr="006F1CD0" w:rsidDel="00522EF2">
              <w:rPr>
                <w:rFonts w:ascii="Syntax" w:hAnsi="Syntax" w:cs="Syntax"/>
                <w:b/>
                <w:bCs/>
                <w:sz w:val="14"/>
                <w:szCs w:val="14"/>
                <w:lang w:val="en-US"/>
              </w:rPr>
              <w:delText>-</w:delText>
            </w:r>
          </w:del>
          <w:ins w:id="12" w:author="Jason Hoffmann" w:date="2019-11-25T17:11:00Z">
            <w:r w:rsidRPr="006F1CD0">
              <w:rPr>
                <w:rFonts w:ascii="Syntax" w:hAnsi="Syntax" w:cs="Syntax"/>
                <w:b/>
                <w:bCs/>
                <w:sz w:val="14"/>
                <w:szCs w:val="14"/>
                <w:lang w:val="en-US"/>
              </w:rPr>
              <w:t>–</w:t>
            </w:r>
          </w:ins>
          <w:r w:rsidR="000670E2" w:rsidRPr="006F1CD0">
            <w:rPr>
              <w:rFonts w:ascii="Syntax" w:hAnsi="Syntax" w:cs="Syntax"/>
              <w:b/>
              <w:bCs/>
              <w:sz w:val="14"/>
              <w:szCs w:val="14"/>
              <w:lang w:val="en-US"/>
            </w:rPr>
            <w:t xml:space="preserve"> </w:t>
          </w:r>
          <w:ins w:id="13" w:author="Jason Hoffmann" w:date="2019-11-25T17:11:00Z">
            <w:r w:rsidRPr="006F1CD0">
              <w:rPr>
                <w:rFonts w:ascii="Syntax" w:hAnsi="Syntax" w:cs="Syntax"/>
                <w:b/>
                <w:bCs/>
                <w:sz w:val="14"/>
                <w:szCs w:val="14"/>
                <w:lang w:val="en-US"/>
              </w:rPr>
              <w:t>Oure Job your Fun</w:t>
            </w:r>
          </w:ins>
          <w:del w:id="14" w:author="Jason Hoffmann" w:date="2019-11-25T17:11:00Z">
            <w:r w:rsidR="000670E2" w:rsidRPr="006F1CD0" w:rsidDel="00522EF2">
              <w:rPr>
                <w:rFonts w:ascii="Syntax" w:hAnsi="Syntax" w:cs="Syntax"/>
                <w:b/>
                <w:bCs/>
                <w:sz w:val="14"/>
                <w:szCs w:val="14"/>
                <w:lang w:val="en-US"/>
              </w:rPr>
              <w:delText>Motto</w:delText>
            </w:r>
          </w:del>
        </w:p>
        <w:p w14:paraId="5163CA79" w14:textId="77777777" w:rsidR="006C7634" w:rsidRPr="00D45333" w:rsidRDefault="00522EF2" w:rsidP="00D45333">
          <w:pPr>
            <w:autoSpaceDE w:val="0"/>
            <w:autoSpaceDN w:val="0"/>
            <w:adjustRightInd w:val="0"/>
            <w:spacing w:line="480" w:lineRule="auto"/>
            <w:ind w:right="175"/>
            <w:jc w:val="right"/>
            <w:rPr>
              <w:rFonts w:ascii="Syntax" w:hAnsi="Syntax" w:cs="Syntax"/>
              <w:b/>
              <w:bCs/>
              <w:sz w:val="14"/>
              <w:szCs w:val="14"/>
            </w:rPr>
          </w:pPr>
          <w:ins w:id="15" w:author="Jason Hoffmann" w:date="2019-11-25T17:11:00Z">
            <w:r>
              <w:rPr>
                <w:rFonts w:ascii="Syntax" w:hAnsi="Syntax" w:cs="Syntax"/>
                <w:b/>
                <w:bCs/>
                <w:sz w:val="14"/>
                <w:szCs w:val="14"/>
              </w:rPr>
              <w:t>Weinstr</w:t>
            </w:r>
          </w:ins>
          <w:ins w:id="16" w:author="Jason Hoffmann" w:date="2019-11-25T17:13:00Z">
            <w:r>
              <w:rPr>
                <w:rFonts w:ascii="Syntax" w:hAnsi="Syntax" w:cs="Syntax"/>
                <w:b/>
                <w:bCs/>
                <w:sz w:val="14"/>
                <w:szCs w:val="14"/>
              </w:rPr>
              <w:t>aße</w:t>
            </w:r>
          </w:ins>
          <w:ins w:id="17" w:author="Jason Hoffmann" w:date="2019-11-25T17:11:00Z">
            <w:r>
              <w:rPr>
                <w:rFonts w:ascii="Syntax" w:hAnsi="Syntax" w:cs="Syntax"/>
                <w:b/>
                <w:bCs/>
                <w:sz w:val="14"/>
                <w:szCs w:val="14"/>
              </w:rPr>
              <w:t xml:space="preserve"> 23</w:t>
            </w:r>
          </w:ins>
          <w:del w:id="18" w:author="Jason Hoffmann" w:date="2019-11-25T17:11:00Z">
            <w:r w:rsidR="000670E2" w:rsidDel="00522EF2">
              <w:rPr>
                <w:rFonts w:ascii="Syntax" w:hAnsi="Syntax" w:cs="Syntax"/>
                <w:b/>
                <w:bCs/>
                <w:sz w:val="14"/>
                <w:szCs w:val="14"/>
              </w:rPr>
              <w:delText>Str</w:delText>
            </w:r>
          </w:del>
          <w:r w:rsidR="000670E2">
            <w:rPr>
              <w:rFonts w:ascii="Syntax" w:hAnsi="Syntax" w:cs="Syntax"/>
              <w:b/>
              <w:bCs/>
              <w:sz w:val="14"/>
              <w:szCs w:val="14"/>
            </w:rPr>
            <w:t xml:space="preserve"> </w:t>
          </w:r>
          <w:r w:rsidR="000670E2" w:rsidRPr="006F1CD0">
            <w:rPr>
              <w:rFonts w:ascii="Syntax" w:hAnsi="Syntax" w:cs="Syntax"/>
              <w:b/>
              <w:bCs/>
              <w:color w:val="808080"/>
              <w:sz w:val="14"/>
              <w:szCs w:val="14"/>
            </w:rPr>
            <w:t>I</w:t>
          </w:r>
          <w:r w:rsidR="000670E2">
            <w:rPr>
              <w:rFonts w:ascii="Syntax" w:hAnsi="Syntax" w:cs="Syntax"/>
              <w:b/>
              <w:bCs/>
              <w:sz w:val="14"/>
              <w:szCs w:val="14"/>
            </w:rPr>
            <w:t xml:space="preserve"> </w:t>
          </w:r>
          <w:ins w:id="19" w:author="Jason Hoffmann" w:date="2019-11-25T17:11:00Z">
            <w:r>
              <w:rPr>
                <w:rFonts w:ascii="Syntax" w:hAnsi="Syntax" w:cs="Syntax"/>
                <w:b/>
                <w:bCs/>
                <w:sz w:val="14"/>
                <w:szCs w:val="14"/>
              </w:rPr>
              <w:t>71691 Freiberg a.N.</w:t>
            </w:r>
          </w:ins>
          <w:del w:id="20" w:author="Jason Hoffmann" w:date="2019-11-25T17:11:00Z">
            <w:r w:rsidR="000670E2" w:rsidDel="00522EF2">
              <w:rPr>
                <w:rFonts w:ascii="Syntax" w:hAnsi="Syntax" w:cs="Syntax"/>
                <w:b/>
                <w:bCs/>
                <w:sz w:val="14"/>
                <w:szCs w:val="14"/>
              </w:rPr>
              <w:delText>ort</w:delText>
            </w:r>
          </w:del>
        </w:p>
        <w:p w14:paraId="7C5B68F5" w14:textId="77777777" w:rsidR="006C7634" w:rsidRPr="00D45333" w:rsidRDefault="00522EF2" w:rsidP="00D45333">
          <w:pPr>
            <w:tabs>
              <w:tab w:val="left" w:pos="6680"/>
            </w:tabs>
            <w:autoSpaceDE w:val="0"/>
            <w:autoSpaceDN w:val="0"/>
            <w:adjustRightInd w:val="0"/>
            <w:spacing w:line="480" w:lineRule="auto"/>
            <w:ind w:right="175"/>
            <w:jc w:val="right"/>
            <w:rPr>
              <w:rFonts w:ascii="Syntax" w:hAnsi="Syntax" w:cs="Syntax"/>
              <w:b/>
              <w:bCs/>
              <w:sz w:val="14"/>
              <w:szCs w:val="14"/>
              <w:lang w:val="en-US"/>
            </w:rPr>
          </w:pPr>
          <w:ins w:id="21" w:author="Jason Hoffmann" w:date="2019-11-25T17:12:00Z">
            <w:r>
              <w:rPr>
                <w:rFonts w:ascii="Syntax" w:hAnsi="Syntax" w:cs="Syntax"/>
                <w:b/>
                <w:bCs/>
                <w:sz w:val="14"/>
                <w:szCs w:val="14"/>
                <w:lang w:val="en-US"/>
              </w:rPr>
              <w:t>Tel: 015734712223</w:t>
            </w:r>
          </w:ins>
          <w:ins w:id="22" w:author="Jason Hoffmann" w:date="2019-11-25T17:14:00Z">
            <w:r w:rsidRPr="00D45333">
              <w:rPr>
                <w:rFonts w:ascii="Syntax" w:hAnsi="Syntax" w:cs="Syntax"/>
                <w:b/>
                <w:bCs/>
                <w:color w:val="808080"/>
                <w:sz w:val="14"/>
                <w:szCs w:val="14"/>
                <w:lang w:val="en-US"/>
              </w:rPr>
              <w:t xml:space="preserve"> I</w:t>
            </w:r>
          </w:ins>
          <w:ins w:id="23" w:author="Jason Hoffmann" w:date="2019-11-25T17:15:00Z">
            <w:r w:rsidRPr="006917F7">
              <w:rPr>
                <w:rFonts w:ascii="Syntax" w:hAnsi="Syntax" w:cs="Syntax"/>
                <w:b/>
                <w:bCs/>
                <w:sz w:val="14"/>
                <w:szCs w:val="14"/>
                <w:lang w:val="en-US"/>
              </w:rPr>
              <w:t xml:space="preserve"> Mob:</w:t>
            </w:r>
            <w:r>
              <w:rPr>
                <w:rFonts w:ascii="Syntax" w:hAnsi="Syntax" w:cs="Syntax"/>
                <w:b/>
                <w:bCs/>
                <w:color w:val="808080"/>
                <w:sz w:val="14"/>
                <w:szCs w:val="14"/>
                <w:lang w:val="en-US"/>
              </w:rPr>
              <w:t xml:space="preserve"> </w:t>
            </w:r>
          </w:ins>
          <w:ins w:id="24" w:author="Jason Hoffmann" w:date="2019-11-25T17:14:00Z">
            <w:r>
              <w:rPr>
                <w:rFonts w:ascii="Syntax" w:hAnsi="Syntax" w:cs="Syntax"/>
                <w:b/>
                <w:bCs/>
                <w:sz w:val="14"/>
                <w:szCs w:val="14"/>
                <w:lang w:val="en-US"/>
              </w:rPr>
              <w:t>015734712223</w:t>
            </w:r>
          </w:ins>
          <w:del w:id="25" w:author="Jason Hoffmann" w:date="2019-11-25T17:12:00Z">
            <w:r w:rsidR="000670E2" w:rsidDel="00522EF2">
              <w:rPr>
                <w:rFonts w:ascii="Syntax" w:hAnsi="Syntax" w:cs="Syntax"/>
                <w:b/>
                <w:bCs/>
                <w:sz w:val="14"/>
                <w:szCs w:val="14"/>
                <w:lang w:val="en-US"/>
              </w:rPr>
              <w:delText>Tel</w:delText>
            </w:r>
          </w:del>
          <w:r w:rsidR="000670E2">
            <w:rPr>
              <w:rFonts w:ascii="Syntax" w:hAnsi="Syntax" w:cs="Syntax"/>
              <w:b/>
              <w:bCs/>
              <w:sz w:val="14"/>
              <w:szCs w:val="14"/>
              <w:lang w:val="en-US"/>
            </w:rPr>
            <w:t xml:space="preserve"> </w:t>
          </w:r>
          <w:del w:id="26" w:author="Jason Hoffmann" w:date="2019-11-25T17:13:00Z">
            <w:r w:rsidR="000670E2" w:rsidRPr="00D45333" w:rsidDel="00522EF2">
              <w:rPr>
                <w:rFonts w:ascii="Syntax" w:hAnsi="Syntax" w:cs="Syntax"/>
                <w:b/>
                <w:bCs/>
                <w:color w:val="808080"/>
                <w:sz w:val="14"/>
                <w:szCs w:val="14"/>
                <w:lang w:val="en-US"/>
              </w:rPr>
              <w:delText>I</w:delText>
            </w:r>
            <w:r w:rsidR="000670E2" w:rsidDel="00522EF2">
              <w:rPr>
                <w:rFonts w:ascii="Syntax" w:hAnsi="Syntax" w:cs="Syntax"/>
                <w:b/>
                <w:bCs/>
                <w:sz w:val="14"/>
                <w:szCs w:val="14"/>
                <w:lang w:val="en-US"/>
              </w:rPr>
              <w:delText xml:space="preserve"> </w:delText>
            </w:r>
          </w:del>
          <w:del w:id="27" w:author="Jason Hoffmann" w:date="2019-11-25T17:12:00Z">
            <w:r w:rsidR="000670E2" w:rsidDel="00522EF2">
              <w:rPr>
                <w:rFonts w:ascii="Syntax" w:hAnsi="Syntax" w:cs="Syntax"/>
                <w:b/>
                <w:bCs/>
                <w:sz w:val="14"/>
                <w:szCs w:val="14"/>
                <w:lang w:val="en-US"/>
              </w:rPr>
              <w:delText>fax</w:delText>
            </w:r>
          </w:del>
        </w:p>
        <w:p w14:paraId="59D67983" w14:textId="77777777" w:rsidR="006C7634" w:rsidRPr="00D45333" w:rsidRDefault="00522EF2" w:rsidP="00D45333">
          <w:pPr>
            <w:pStyle w:val="Fuzeile"/>
            <w:spacing w:line="480" w:lineRule="auto"/>
            <w:ind w:right="175"/>
            <w:jc w:val="right"/>
            <w:rPr>
              <w:lang w:val="en-US"/>
            </w:rPr>
          </w:pPr>
          <w:ins w:id="28" w:author="Jason Hoffmann" w:date="2019-11-25T17:13:00Z">
            <w:r>
              <w:rPr>
                <w:rFonts w:ascii="Syntax" w:hAnsi="Syntax" w:cs="Syntax"/>
                <w:b/>
                <w:bCs/>
                <w:sz w:val="14"/>
                <w:szCs w:val="14"/>
                <w:lang w:val="en-US"/>
              </w:rPr>
              <w:t>DarkWolfCraft.net@gmail.com</w:t>
            </w:r>
          </w:ins>
          <w:del w:id="29" w:author="Jason Hoffmann" w:date="2019-11-25T17:13:00Z">
            <w:r w:rsidR="000670E2" w:rsidDel="00522EF2">
              <w:rPr>
                <w:rFonts w:ascii="Syntax" w:hAnsi="Syntax" w:cs="Syntax"/>
                <w:b/>
                <w:bCs/>
                <w:sz w:val="14"/>
                <w:szCs w:val="14"/>
                <w:lang w:val="en-US"/>
              </w:rPr>
              <w:delText>Email</w:delText>
            </w:r>
          </w:del>
          <w:r w:rsidR="000670E2">
            <w:rPr>
              <w:rFonts w:ascii="Syntax" w:hAnsi="Syntax" w:cs="Syntax"/>
              <w:b/>
              <w:bCs/>
              <w:sz w:val="14"/>
              <w:szCs w:val="14"/>
              <w:lang w:val="en-US"/>
            </w:rPr>
            <w:t xml:space="preserve"> </w:t>
          </w:r>
          <w:r w:rsidR="000670E2" w:rsidRPr="00D45333">
            <w:rPr>
              <w:rFonts w:ascii="Syntax" w:hAnsi="Syntax" w:cs="Syntax"/>
              <w:b/>
              <w:bCs/>
              <w:color w:val="808080"/>
              <w:sz w:val="14"/>
              <w:szCs w:val="14"/>
              <w:lang w:val="en-US"/>
            </w:rPr>
            <w:t>I</w:t>
          </w:r>
          <w:ins w:id="30" w:author="Jason Hoffmann" w:date="2019-11-25T17:14:00Z">
            <w:r>
              <w:rPr>
                <w:rFonts w:ascii="Syntax" w:hAnsi="Syntax" w:cs="Syntax"/>
                <w:b/>
                <w:bCs/>
                <w:color w:val="808080"/>
                <w:sz w:val="14"/>
                <w:szCs w:val="14"/>
                <w:lang w:val="en-US"/>
              </w:rPr>
              <w:t xml:space="preserve"> </w:t>
            </w:r>
          </w:ins>
          <w:del w:id="31" w:author="Jason Hoffmann" w:date="2019-11-25T17:14:00Z">
            <w:r w:rsidR="000670E2" w:rsidRPr="00522EF2" w:rsidDel="00522EF2">
              <w:rPr>
                <w:rFonts w:ascii="Syntax" w:hAnsi="Syntax" w:cs="Syntax"/>
                <w:b/>
                <w:bCs/>
                <w:sz w:val="14"/>
                <w:szCs w:val="14"/>
                <w:lang w:val="en-US"/>
                <w:rPrChange w:id="32" w:author="Jason Hoffmann" w:date="2019-11-25T17:14:00Z">
                  <w:rPr>
                    <w:rFonts w:ascii="Syntax" w:hAnsi="Syntax" w:cs="Syntax"/>
                    <w:b/>
                    <w:bCs/>
                    <w:color w:val="808080"/>
                    <w:sz w:val="14"/>
                    <w:szCs w:val="14"/>
                    <w:lang w:val="en-US"/>
                  </w:rPr>
                </w:rPrChange>
              </w:rPr>
              <w:delText xml:space="preserve"> </w:delText>
            </w:r>
          </w:del>
          <w:ins w:id="33" w:author="Jason Hoffmann" w:date="2019-11-25T17:13:00Z">
            <w:r w:rsidRPr="00522EF2">
              <w:rPr>
                <w:rFonts w:ascii="Syntax" w:hAnsi="Syntax" w:cs="Syntax"/>
                <w:b/>
                <w:bCs/>
                <w:sz w:val="14"/>
                <w:szCs w:val="14"/>
                <w:lang w:val="en-US"/>
                <w:rPrChange w:id="34" w:author="Jason Hoffmann" w:date="2019-11-25T17:14:00Z">
                  <w:rPr>
                    <w:rFonts w:ascii="Syntax" w:hAnsi="Syntax" w:cs="Syntax"/>
                    <w:b/>
                    <w:bCs/>
                    <w:color w:val="808080"/>
                    <w:sz w:val="14"/>
                    <w:szCs w:val="14"/>
                    <w:lang w:val="en-US"/>
                  </w:rPr>
                </w:rPrChange>
              </w:rPr>
              <w:t>DarkWolfCraft.net</w:t>
            </w:r>
          </w:ins>
          <w:del w:id="35" w:author="Jason Hoffmann" w:date="2019-11-25T17:13:00Z">
            <w:r w:rsidR="000670E2" w:rsidDel="00522EF2">
              <w:rPr>
                <w:rFonts w:ascii="Syntax" w:hAnsi="Syntax" w:cs="Syntax"/>
                <w:b/>
                <w:bCs/>
                <w:color w:val="808080"/>
                <w:sz w:val="14"/>
                <w:szCs w:val="14"/>
                <w:lang w:val="en-US"/>
              </w:rPr>
              <w:delText>Webside</w:delText>
            </w:r>
          </w:del>
        </w:p>
      </w:tc>
      <w:tc>
        <w:tcPr>
          <w:tcW w:w="3331" w:type="dxa"/>
          <w:tcBorders>
            <w:left w:val="single" w:sz="4" w:space="0" w:color="auto"/>
          </w:tcBorders>
          <w:vAlign w:val="center"/>
          <w:tcPrChange w:id="36" w:author="Jason Hoffmann" w:date="2019-11-25T17:18:00Z">
            <w:tcPr>
              <w:tcW w:w="3260" w:type="dxa"/>
              <w:tcBorders>
                <w:left w:val="single" w:sz="4" w:space="0" w:color="auto"/>
              </w:tcBorders>
              <w:vAlign w:val="center"/>
            </w:tcPr>
          </w:tcPrChange>
        </w:tcPr>
        <w:p w14:paraId="14006FD5" w14:textId="0342D9CC" w:rsidR="006C7634" w:rsidRPr="00D45333" w:rsidRDefault="00522EF2">
          <w:pPr>
            <w:jc w:val="center"/>
            <w:rPr>
              <w:rFonts w:ascii="Syntax" w:hAnsi="Syntax"/>
              <w:sz w:val="27"/>
              <w:szCs w:val="27"/>
              <w:lang w:val="en-US"/>
            </w:rPr>
            <w:pPrChange w:id="37" w:author="Jason Hoffmann" w:date="2019-11-25T17:18:00Z">
              <w:pPr>
                <w:jc w:val="right"/>
              </w:pPr>
            </w:pPrChange>
          </w:pPr>
          <w:ins w:id="38" w:author="Jason Hoffmann" w:date="2019-11-25T17:18:00Z">
            <w:r w:rsidRPr="006F1CD0">
              <w:rPr>
                <w:lang w:val="en-US"/>
              </w:rPr>
              <w:t xml:space="preserve">            </w:t>
            </w:r>
          </w:ins>
          <w:ins w:id="39" w:author="Jason Hoffmann" w:date="2019-11-25T17:17:00Z">
            <w:r w:rsidR="00986156">
              <w:rPr>
                <w:noProof/>
              </w:rPr>
              <w:drawing>
                <wp:inline distT="0" distB="0" distL="0" distR="0" wp14:anchorId="6D1137DF" wp14:editId="48994CBD">
                  <wp:extent cx="946150" cy="946150"/>
                  <wp:effectExtent l="0" t="0" r="0" b="0"/>
                  <wp:docPr id="2" name="Bild 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6150" cy="946150"/>
                          </a:xfrm>
                          <a:prstGeom prst="rect">
                            <a:avLst/>
                          </a:prstGeom>
                          <a:noFill/>
                          <a:ln>
                            <a:noFill/>
                          </a:ln>
                        </pic:spPr>
                      </pic:pic>
                    </a:graphicData>
                  </a:graphic>
                </wp:inline>
              </w:drawing>
            </w:r>
          </w:ins>
        </w:p>
      </w:tc>
    </w:tr>
  </w:tbl>
  <w:p w14:paraId="730CBA1D" w14:textId="77777777" w:rsidR="006C7634" w:rsidRDefault="00986156" w:rsidP="009F7323">
    <w:pPr>
      <w:pStyle w:val="Fuzeile"/>
    </w:pPr>
    <w:r>
      <w:rPr>
        <w:noProof/>
      </w:rPr>
      <mc:AlternateContent>
        <mc:Choice Requires="wps">
          <w:drawing>
            <wp:anchor distT="45720" distB="45720" distL="114300" distR="114300" simplePos="0" relativeHeight="251665408" behindDoc="0" locked="0" layoutInCell="1" allowOverlap="1" wp14:anchorId="3C21C9B3" wp14:editId="7743A619">
              <wp:simplePos x="0" y="0"/>
              <wp:positionH relativeFrom="column">
                <wp:posOffset>-66675</wp:posOffset>
              </wp:positionH>
              <wp:positionV relativeFrom="paragraph">
                <wp:posOffset>-1156335</wp:posOffset>
              </wp:positionV>
              <wp:extent cx="1663065" cy="248920"/>
              <wp:effectExtent l="0" t="0" r="0" b="0"/>
              <wp:wrapSquare wrapText="bothSides"/>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248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C4B8E7" w14:textId="77777777" w:rsidR="0052277D" w:rsidRPr="0052277D" w:rsidRDefault="0052277D">
                          <w:pPr>
                            <w:rPr>
                              <w:rFonts w:ascii="Arial" w:hAnsi="Arial" w:cs="Arial"/>
                              <w:color w:val="333333"/>
                              <w:sz w:val="16"/>
                              <w:szCs w:val="16"/>
                            </w:rPr>
                          </w:pPr>
                          <w:r w:rsidRPr="0052277D">
                            <w:rPr>
                              <w:rFonts w:ascii="Arial" w:hAnsi="Arial" w:cs="Arial"/>
                              <w:color w:val="333333"/>
                              <w:sz w:val="16"/>
                              <w:szCs w:val="16"/>
                            </w:rPr>
                            <w:t>Creator | Jason Hoffmann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21C9B3" id="_x0000_t202" coordsize="21600,21600" o:spt="202" path="m,l,21600r21600,l21600,xe">
              <v:stroke joinstyle="miter"/>
              <v:path gradientshapeok="t" o:connecttype="rect"/>
            </v:shapetype>
            <v:shape id="Textfeld 2" o:spid="_x0000_s1029" type="#_x0000_t202" style="position:absolute;margin-left:-5.25pt;margin-top:-91.05pt;width:130.95pt;height:19.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" stroked="f">
              <v:textbox>
                <w:txbxContent>
                  <w:p w14:paraId="45C4B8E7" w14:textId="77777777" w:rsidR="0052277D" w:rsidRPr="0052277D" w:rsidRDefault="0052277D">
                    <w:pPr>
                      <w:rPr>
                        <w:rFonts w:ascii="Arial" w:hAnsi="Arial" w:cs="Arial"/>
                        <w:color w:val="333333"/>
                        <w:sz w:val="16"/>
                        <w:szCs w:val="16"/>
                      </w:rPr>
                    </w:pPr>
                    <w:r w:rsidRPr="0052277D">
                      <w:rPr>
                        <w:rFonts w:ascii="Arial" w:hAnsi="Arial" w:cs="Arial"/>
                        <w:color w:val="333333"/>
                        <w:sz w:val="16"/>
                        <w:szCs w:val="16"/>
                      </w:rPr>
                      <w:t>Creator | Jason Hoffmann</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14" w:type="dxa"/>
      <w:tblLook w:val="01E0" w:firstRow="1" w:lastRow="1" w:firstColumn="1" w:lastColumn="1" w:noHBand="0" w:noVBand="0"/>
    </w:tblPr>
    <w:tblGrid>
      <w:gridCol w:w="1384"/>
      <w:gridCol w:w="5670"/>
      <w:gridCol w:w="3260"/>
    </w:tblGrid>
    <w:tr w:rsidR="006C7634" w14:paraId="0AD61938" w14:textId="77777777" w:rsidTr="00D45333">
      <w:trPr>
        <w:trHeight w:val="1422"/>
      </w:trPr>
      <w:tc>
        <w:tcPr>
          <w:tcW w:w="1384" w:type="dxa"/>
        </w:tcPr>
        <w:p w14:paraId="254A1BD9" w14:textId="77777777" w:rsidR="006C7634" w:rsidRPr="00D45333" w:rsidRDefault="006C7634" w:rsidP="00D45333">
          <w:pPr>
            <w:autoSpaceDE w:val="0"/>
            <w:autoSpaceDN w:val="0"/>
            <w:adjustRightInd w:val="0"/>
            <w:spacing w:line="480" w:lineRule="auto"/>
            <w:ind w:right="175"/>
            <w:jc w:val="right"/>
            <w:rPr>
              <w:rFonts w:ascii="Syntax" w:hAnsi="Syntax" w:cs="Syntax"/>
              <w:b/>
              <w:bCs/>
              <w:sz w:val="14"/>
              <w:szCs w:val="14"/>
            </w:rPr>
          </w:pPr>
        </w:p>
      </w:tc>
      <w:tc>
        <w:tcPr>
          <w:tcW w:w="5670" w:type="dxa"/>
          <w:tcBorders>
            <w:left w:val="nil"/>
            <w:right w:val="single" w:sz="4" w:space="0" w:color="auto"/>
          </w:tcBorders>
          <w:vAlign w:val="center"/>
        </w:tcPr>
        <w:p w14:paraId="271B2415" w14:textId="77777777" w:rsidR="006C7634" w:rsidRPr="00D45333" w:rsidRDefault="006C7634" w:rsidP="00D45333">
          <w:pPr>
            <w:autoSpaceDE w:val="0"/>
            <w:autoSpaceDN w:val="0"/>
            <w:adjustRightInd w:val="0"/>
            <w:spacing w:line="480" w:lineRule="auto"/>
            <w:ind w:right="175"/>
            <w:jc w:val="right"/>
            <w:rPr>
              <w:rFonts w:ascii="Syntax" w:hAnsi="Syntax" w:cs="Syntax"/>
              <w:b/>
              <w:bCs/>
              <w:sz w:val="14"/>
              <w:szCs w:val="14"/>
            </w:rPr>
          </w:pPr>
          <w:r w:rsidRPr="00D45333">
            <w:rPr>
              <w:rFonts w:ascii="Syntax" w:hAnsi="Syntax" w:cs="Syntax"/>
              <w:b/>
              <w:bCs/>
              <w:sz w:val="14"/>
              <w:szCs w:val="14"/>
            </w:rPr>
            <w:t xml:space="preserve">E. Zoller GmbH &amp; Co. KG </w:t>
          </w:r>
          <w:r w:rsidRPr="00D45333">
            <w:rPr>
              <w:rFonts w:ascii="Syntax" w:hAnsi="Syntax" w:cs="Syntax"/>
              <w:b/>
              <w:bCs/>
              <w:color w:val="808080"/>
              <w:sz w:val="14"/>
              <w:szCs w:val="14"/>
            </w:rPr>
            <w:t>I</w:t>
          </w:r>
          <w:r w:rsidRPr="00D45333">
            <w:rPr>
              <w:rFonts w:ascii="Syntax" w:hAnsi="Syntax" w:cs="Syntax"/>
              <w:b/>
              <w:bCs/>
              <w:sz w:val="14"/>
              <w:szCs w:val="14"/>
            </w:rPr>
            <w:t xml:space="preserve"> Einstell- und Messgeräte</w:t>
          </w:r>
        </w:p>
        <w:p w14:paraId="574401B5" w14:textId="77777777" w:rsidR="006C7634" w:rsidRPr="00D45333" w:rsidRDefault="006C7634" w:rsidP="00D45333">
          <w:pPr>
            <w:autoSpaceDE w:val="0"/>
            <w:autoSpaceDN w:val="0"/>
            <w:adjustRightInd w:val="0"/>
            <w:spacing w:line="480" w:lineRule="auto"/>
            <w:ind w:right="175"/>
            <w:jc w:val="right"/>
            <w:rPr>
              <w:rFonts w:ascii="Syntax" w:hAnsi="Syntax" w:cs="Syntax"/>
              <w:b/>
              <w:bCs/>
              <w:sz w:val="14"/>
              <w:szCs w:val="14"/>
            </w:rPr>
          </w:pPr>
          <w:r w:rsidRPr="00D45333">
            <w:rPr>
              <w:rFonts w:ascii="Syntax" w:hAnsi="Syntax" w:cs="Syntax"/>
              <w:b/>
              <w:bCs/>
              <w:sz w:val="14"/>
              <w:szCs w:val="14"/>
            </w:rPr>
            <w:t xml:space="preserve">Gottlieb-Daimler-Straße 19 </w:t>
          </w:r>
          <w:r w:rsidRPr="00D45333">
            <w:rPr>
              <w:rFonts w:ascii="Syntax" w:hAnsi="Syntax" w:cs="Syntax"/>
              <w:b/>
              <w:bCs/>
              <w:color w:val="808080"/>
              <w:sz w:val="14"/>
              <w:szCs w:val="14"/>
            </w:rPr>
            <w:t>I</w:t>
          </w:r>
          <w:r w:rsidRPr="00D45333">
            <w:rPr>
              <w:rFonts w:ascii="Syntax" w:hAnsi="Syntax" w:cs="Syntax"/>
              <w:b/>
              <w:bCs/>
              <w:sz w:val="14"/>
              <w:szCs w:val="14"/>
            </w:rPr>
            <w:t xml:space="preserve"> D-74385 Pleidelsheim</w:t>
          </w:r>
        </w:p>
        <w:p w14:paraId="670272EA" w14:textId="77777777" w:rsidR="006C7634" w:rsidRPr="00D45333" w:rsidRDefault="006C7634" w:rsidP="00D45333">
          <w:pPr>
            <w:tabs>
              <w:tab w:val="left" w:pos="6680"/>
            </w:tabs>
            <w:autoSpaceDE w:val="0"/>
            <w:autoSpaceDN w:val="0"/>
            <w:adjustRightInd w:val="0"/>
            <w:spacing w:line="480" w:lineRule="auto"/>
            <w:ind w:right="175"/>
            <w:jc w:val="right"/>
            <w:rPr>
              <w:rFonts w:ascii="Syntax" w:hAnsi="Syntax" w:cs="Syntax"/>
              <w:b/>
              <w:bCs/>
              <w:sz w:val="14"/>
              <w:szCs w:val="14"/>
              <w:lang w:val="en-US"/>
            </w:rPr>
          </w:pPr>
          <w:r w:rsidRPr="00D45333">
            <w:rPr>
              <w:rFonts w:ascii="Syntax" w:hAnsi="Syntax" w:cs="Syntax"/>
              <w:b/>
              <w:bCs/>
              <w:sz w:val="14"/>
              <w:szCs w:val="14"/>
              <w:lang w:val="en-US"/>
            </w:rPr>
            <w:t xml:space="preserve">Tel. +49 7144 8970-0 </w:t>
          </w:r>
          <w:r w:rsidRPr="00D45333">
            <w:rPr>
              <w:rFonts w:ascii="Syntax" w:hAnsi="Syntax" w:cs="Syntax"/>
              <w:b/>
              <w:bCs/>
              <w:color w:val="808080"/>
              <w:sz w:val="14"/>
              <w:szCs w:val="14"/>
              <w:lang w:val="en-US"/>
            </w:rPr>
            <w:t>I</w:t>
          </w:r>
          <w:r w:rsidRPr="00D45333">
            <w:rPr>
              <w:rFonts w:ascii="Syntax" w:hAnsi="Syntax" w:cs="Syntax"/>
              <w:b/>
              <w:bCs/>
              <w:sz w:val="14"/>
              <w:szCs w:val="14"/>
              <w:lang w:val="en-US"/>
            </w:rPr>
            <w:t xml:space="preserve"> Fax +49 7144 8060807</w:t>
          </w:r>
        </w:p>
        <w:p w14:paraId="63FF6601" w14:textId="77777777" w:rsidR="006C7634" w:rsidRPr="00D45333" w:rsidRDefault="006C7634" w:rsidP="00D45333">
          <w:pPr>
            <w:pStyle w:val="Fuzeile"/>
            <w:spacing w:line="480" w:lineRule="auto"/>
            <w:ind w:right="175"/>
            <w:jc w:val="right"/>
            <w:rPr>
              <w:lang w:val="en-US"/>
            </w:rPr>
          </w:pPr>
          <w:r w:rsidRPr="00D45333">
            <w:rPr>
              <w:rFonts w:ascii="Syntax" w:hAnsi="Syntax" w:cs="Syntax"/>
              <w:b/>
              <w:bCs/>
              <w:sz w:val="14"/>
              <w:szCs w:val="14"/>
              <w:lang w:val="en-US"/>
            </w:rPr>
            <w:t xml:space="preserve">post@zoller.info </w:t>
          </w:r>
          <w:r w:rsidRPr="00D45333">
            <w:rPr>
              <w:rFonts w:ascii="Syntax" w:hAnsi="Syntax" w:cs="Syntax"/>
              <w:b/>
              <w:bCs/>
              <w:color w:val="808080"/>
              <w:sz w:val="14"/>
              <w:szCs w:val="14"/>
              <w:lang w:val="en-US"/>
            </w:rPr>
            <w:t>I</w:t>
          </w:r>
          <w:r w:rsidRPr="00D45333">
            <w:rPr>
              <w:rFonts w:ascii="Syntax" w:hAnsi="Syntax" w:cs="Syntax"/>
              <w:b/>
              <w:bCs/>
              <w:sz w:val="14"/>
              <w:szCs w:val="14"/>
              <w:lang w:val="en-US"/>
            </w:rPr>
            <w:t xml:space="preserve"> www.zoller.info</w:t>
          </w:r>
        </w:p>
      </w:tc>
      <w:tc>
        <w:tcPr>
          <w:tcW w:w="3260" w:type="dxa"/>
          <w:tcBorders>
            <w:left w:val="single" w:sz="4" w:space="0" w:color="auto"/>
          </w:tcBorders>
          <w:vAlign w:val="center"/>
        </w:tcPr>
        <w:p w14:paraId="57F91CE3" w14:textId="77777777" w:rsidR="006C7634" w:rsidRPr="00D45333" w:rsidRDefault="00986156" w:rsidP="00D45333">
          <w:pPr>
            <w:jc w:val="right"/>
            <w:rPr>
              <w:rFonts w:ascii="Syntax" w:hAnsi="Syntax"/>
              <w:sz w:val="27"/>
              <w:szCs w:val="27"/>
              <w:lang w:val="en-US"/>
            </w:rPr>
          </w:pPr>
          <w:r>
            <w:rPr>
              <w:noProof/>
            </w:rPr>
            <w:drawing>
              <wp:inline distT="0" distB="0" distL="0" distR="0" wp14:anchorId="3392D40C" wp14:editId="22DDA9D4">
                <wp:extent cx="1450340" cy="646430"/>
                <wp:effectExtent l="0" t="0" r="0" b="0"/>
                <wp:docPr id="4" name="Bild 4" descr="Logo 31x13-4c Ko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31x13-4c Kop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340" cy="646430"/>
                        </a:xfrm>
                        <a:prstGeom prst="rect">
                          <a:avLst/>
                        </a:prstGeom>
                        <a:noFill/>
                        <a:ln>
                          <a:noFill/>
                        </a:ln>
                      </pic:spPr>
                    </pic:pic>
                  </a:graphicData>
                </a:graphic>
              </wp:inline>
            </w:drawing>
          </w:r>
        </w:p>
      </w:tc>
    </w:tr>
  </w:tbl>
  <w:p w14:paraId="52922A45" w14:textId="77777777" w:rsidR="006C7634" w:rsidRDefault="006C763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20A94" w14:textId="77777777" w:rsidR="006A4400" w:rsidRDefault="006A4400">
      <w:r>
        <w:separator/>
      </w:r>
    </w:p>
  </w:footnote>
  <w:footnote w:type="continuationSeparator" w:id="0">
    <w:p w14:paraId="2DAFB7A3" w14:textId="77777777" w:rsidR="006A4400" w:rsidRDefault="006A4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1A69B" w14:textId="77777777" w:rsidR="006C7634" w:rsidRDefault="000770E6">
    <w:pPr>
      <w:pStyle w:val="Kopfzeile"/>
    </w:pPr>
    <w:r>
      <w:rPr>
        <w:noProof/>
      </w:rPr>
      <mc:AlternateContent>
        <mc:Choice Requires="wps">
          <w:drawing>
            <wp:anchor distT="0" distB="0" distL="114300" distR="114300" simplePos="0" relativeHeight="251663360" behindDoc="0" locked="0" layoutInCell="0" allowOverlap="1" wp14:anchorId="7EFF84CE" wp14:editId="2B96C9C0">
              <wp:simplePos x="0" y="0"/>
              <wp:positionH relativeFrom="column">
                <wp:posOffset>-807872</wp:posOffset>
              </wp:positionH>
              <wp:positionV relativeFrom="paragraph">
                <wp:posOffset>1845971</wp:posOffset>
              </wp:positionV>
              <wp:extent cx="7648422" cy="95098"/>
              <wp:effectExtent l="0" t="0" r="10160" b="38735"/>
              <wp:wrapNone/>
              <wp:docPr id="23"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48422" cy="95098"/>
                      </a:xfrm>
                      <a:prstGeom prst="rect">
                        <a:avLst/>
                      </a:prstGeom>
                      <a:solidFill>
                        <a:srgbClr val="A5A5A5"/>
                      </a:solidFill>
                      <a:ln>
                        <a:noFill/>
                      </a:ln>
                      <a:effectLst>
                        <a:outerShdw dist="28398" dir="3806097" algn="ctr" rotWithShape="0">
                          <a:srgbClr val="525252">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F5B08" id="Rectangle 168" o:spid="_x0000_s1026" style="position:absolute;margin-left:-63.6pt;margin-top:145.35pt;width:602.25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" o:allowincell="f" fillcolor="#a5a5a5" stroked="f" strokecolor="#f2f2f2" strokeweight="3pt">
              <v:shadow on="t" color="#525252" opacity=".5" offset="1pt"/>
            </v:rect>
          </w:pict>
        </mc:Fallback>
      </mc:AlternateContent>
    </w:r>
    <w:r w:rsidR="00EA1A14">
      <w:rPr>
        <w:noProof/>
      </w:rPr>
      <mc:AlternateContent>
        <mc:Choice Requires="wps">
          <w:drawing>
            <wp:anchor distT="0" distB="0" distL="114300" distR="114300" simplePos="0" relativeHeight="251664384" behindDoc="0" locked="0" layoutInCell="1" allowOverlap="1" wp14:anchorId="52C6886A" wp14:editId="256C3728">
              <wp:simplePos x="0" y="0"/>
              <wp:positionH relativeFrom="page">
                <wp:posOffset>5122174</wp:posOffset>
              </wp:positionH>
              <wp:positionV relativeFrom="paragraph">
                <wp:posOffset>1311910</wp:posOffset>
              </wp:positionV>
              <wp:extent cx="2433056" cy="537689"/>
              <wp:effectExtent l="0" t="0" r="5715" b="0"/>
              <wp:wrapNone/>
              <wp:docPr id="24"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3056" cy="537689"/>
                      </a:xfrm>
                      <a:prstGeom prst="rect">
                        <a:avLst/>
                      </a:prstGeom>
                      <a:solidFill>
                        <a:srgbClr val="14A5E6"/>
                      </a:solidFill>
                      <a:ln>
                        <a:noFill/>
                      </a:ln>
                      <a:effectLst/>
                      <a:extLst>
                        <a:ext uri="{91240B29-F687-4F45-9708-019B960494DF}">
                          <a14:hiddenLine xmlns:a14="http://schemas.microsoft.com/office/drawing/2010/main" w="9525">
                            <a:solidFill>
                              <a:srgbClr val="80808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3C61EE" id="Rectangle 170" o:spid="_x0000_s1026" style="position:absolute;margin-left:403.3pt;margin-top:103.3pt;width:191.6pt;height:42.3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" fillcolor="#14a5e6" stroked="f" strokecolor="gray">
              <w10:wrap anchorx="page"/>
            </v:rect>
          </w:pict>
        </mc:Fallback>
      </mc:AlternateContent>
    </w:r>
    <w:r w:rsidR="00986156">
      <w:rPr>
        <w:noProof/>
      </w:rPr>
      <mc:AlternateContent>
        <mc:Choice Requires="wps">
          <w:drawing>
            <wp:anchor distT="0" distB="0" distL="114300" distR="114300" simplePos="0" relativeHeight="251650048" behindDoc="1" locked="0" layoutInCell="0" allowOverlap="1" wp14:anchorId="438CBB8B" wp14:editId="09039E50">
              <wp:simplePos x="0" y="0"/>
              <wp:positionH relativeFrom="column">
                <wp:posOffset>-942340</wp:posOffset>
              </wp:positionH>
              <wp:positionV relativeFrom="paragraph">
                <wp:posOffset>-180340</wp:posOffset>
              </wp:positionV>
              <wp:extent cx="7772400" cy="1511935"/>
              <wp:effectExtent l="0" t="0" r="0" b="0"/>
              <wp:wrapNone/>
              <wp:docPr id="25"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511935"/>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3A639" id="Rectangle 123" o:spid="_x0000_s1026" style="position:absolute;margin-left:-74.2pt;margin-top:-14.2pt;width:612pt;height:119.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" o:allowincell="f" fillcolor="#404040" stroked="f"/>
          </w:pict>
        </mc:Fallback>
      </mc:AlternateContent>
    </w:r>
    <w:r w:rsidR="00986156">
      <w:rPr>
        <w:noProof/>
      </w:rPr>
      <mc:AlternateContent>
        <mc:Choice Requires="wpg">
          <w:drawing>
            <wp:anchor distT="0" distB="0" distL="114300" distR="114300" simplePos="0" relativeHeight="251662336" behindDoc="0" locked="0" layoutInCell="1" allowOverlap="1" wp14:anchorId="6ADD1C3B" wp14:editId="3F90F3FA">
              <wp:simplePos x="0" y="0"/>
              <wp:positionH relativeFrom="column">
                <wp:posOffset>-11430</wp:posOffset>
              </wp:positionH>
              <wp:positionV relativeFrom="paragraph">
                <wp:posOffset>997585</wp:posOffset>
              </wp:positionV>
              <wp:extent cx="4294505" cy="679450"/>
              <wp:effectExtent l="0" t="0" r="0" b="0"/>
              <wp:wrapNone/>
              <wp:docPr id="20"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4505" cy="679450"/>
                        <a:chOff x="1161" y="1913"/>
                        <a:chExt cx="6763" cy="1070"/>
                      </a:xfrm>
                    </wpg:grpSpPr>
                    <wps:wsp>
                      <wps:cNvPr id="21" name="Rectangle 163"/>
                      <wps:cNvSpPr>
                        <a:spLocks noChangeArrowheads="1"/>
                      </wps:cNvSpPr>
                      <wps:spPr bwMode="auto">
                        <a:xfrm>
                          <a:off x="2313" y="1913"/>
                          <a:ext cx="5611"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63CC3" w14:textId="77777777" w:rsidR="000670E2" w:rsidRPr="00985462" w:rsidRDefault="000670E2" w:rsidP="001E75E0">
                            <w:pPr>
                              <w:pStyle w:val="Datenblattberschrift1"/>
                              <w:rPr>
                                <w:color w:val="FFFFFF"/>
                              </w:rPr>
                            </w:pPr>
                          </w:p>
                          <w:p w14:paraId="0B75D205" w14:textId="77777777" w:rsidR="006C7634" w:rsidRPr="00985462" w:rsidRDefault="006C7634" w:rsidP="001E75E0">
                            <w:pPr>
                              <w:pStyle w:val="Datenblattberschrift1"/>
                              <w:rPr>
                                <w:color w:val="FFFFFF"/>
                              </w:rPr>
                            </w:pPr>
                          </w:p>
                        </w:txbxContent>
                      </wps:txbx>
                      <wps:bodyPr rot="0" vert="horz" wrap="square" lIns="91440" tIns="45720" rIns="91440" bIns="45720" anchor="t" anchorCtr="0" upright="1">
                        <a:noAutofit/>
                      </wps:bodyPr>
                    </wps:wsp>
                    <wps:wsp>
                      <wps:cNvPr id="22" name="Rectangle 164"/>
                      <wps:cNvSpPr>
                        <a:spLocks noChangeArrowheads="1"/>
                      </wps:cNvSpPr>
                      <wps:spPr bwMode="auto">
                        <a:xfrm>
                          <a:off x="1161" y="2300"/>
                          <a:ext cx="6763" cy="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97B92BC" w14:textId="204AD404" w:rsidR="006C7634" w:rsidRPr="00985462" w:rsidRDefault="000A2460" w:rsidP="004C1407">
                            <w:pPr>
                              <w:pStyle w:val="Datenblattberschrift2"/>
                              <w:rPr>
                                <w:color w:val="FFFFFF"/>
                              </w:rPr>
                            </w:pPr>
                            <w:r>
                              <w:rPr>
                                <w:color w:val="FFFFFF"/>
                              </w:rPr>
                              <w:t>Datenschutzerklärung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DD1C3B" id="Group 162" o:spid="_x0000_s1026" style="position:absolute;margin-left:-.9pt;margin-top:78.55pt;width:338.15pt;height:53.5pt;z-index:251662336" coordorigin="1161,1913" coordsize="6763,1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">
              <v:rect id="Rectangle 163" o:spid="_x0000_s1027" style="position:absolute;left:2313;top:1913;width:5611;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v:textbox>
                  <w:txbxContent>
                    <w:p w14:paraId="33A63CC3" w14:textId="77777777" w:rsidR="000670E2" w:rsidRPr="00985462" w:rsidRDefault="000670E2" w:rsidP="001E75E0">
                      <w:pPr>
                        <w:pStyle w:val="Datenblattberschrift1"/>
                        <w:rPr>
                          <w:color w:val="FFFFFF"/>
                        </w:rPr>
                      </w:pPr>
                    </w:p>
                    <w:p w14:paraId="0B75D205" w14:textId="77777777" w:rsidR="006C7634" w:rsidRPr="00985462" w:rsidRDefault="006C7634" w:rsidP="001E75E0">
                      <w:pPr>
                        <w:pStyle w:val="Datenblattberschrift1"/>
                        <w:rPr>
                          <w:color w:val="FFFFFF"/>
                        </w:rPr>
                      </w:pPr>
                    </w:p>
                  </w:txbxContent>
                </v:textbox>
              </v:rect>
              <v:rect id="Rectangle 164" o:spid="_x0000_s1028" style="position:absolute;left:1161;top:2300;width:6763;height: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" filled="f" stroked="f" strokeweight="0">
                <v:textbox>
                  <w:txbxContent>
                    <w:p w14:paraId="297B92BC" w14:textId="204AD404" w:rsidR="006C7634" w:rsidRPr="00985462" w:rsidRDefault="000A2460" w:rsidP="004C1407">
                      <w:pPr>
                        <w:pStyle w:val="Datenblattberschrift2"/>
                        <w:rPr>
                          <w:color w:val="FFFFFF"/>
                        </w:rPr>
                      </w:pPr>
                      <w:r>
                        <w:rPr>
                          <w:color w:val="FFFFFF"/>
                        </w:rPr>
                        <w:t>Datenschutzerklärung</w:t>
                      </w:r>
                    </w:p>
                  </w:txbxContent>
                </v:textbox>
              </v:rect>
            </v:group>
          </w:pict>
        </mc:Fallback>
      </mc:AlternateContent>
    </w:r>
    <w:r w:rsidR="00986156">
      <w:rPr>
        <w:noProof/>
      </w:rPr>
      <mc:AlternateContent>
        <mc:Choice Requires="wps">
          <w:drawing>
            <wp:anchor distT="0" distB="0" distL="114300" distR="114300" simplePos="0" relativeHeight="251653120" behindDoc="0" locked="0" layoutInCell="1" allowOverlap="1" wp14:anchorId="36EC9111" wp14:editId="2C860B73">
              <wp:simplePos x="0" y="0"/>
              <wp:positionH relativeFrom="column">
                <wp:posOffset>-97155</wp:posOffset>
              </wp:positionH>
              <wp:positionV relativeFrom="paragraph">
                <wp:posOffset>9094470</wp:posOffset>
              </wp:positionV>
              <wp:extent cx="6629400" cy="0"/>
              <wp:effectExtent l="0" t="0" r="0" b="0"/>
              <wp:wrapNone/>
              <wp:docPr id="19"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5875">
                        <a:solidFill>
                          <a:srgbClr val="BBBDBE"/>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F211AE" id="Line 14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16.1pt" to="514.35pt,7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" strokecolor="#bbbdbe" strokeweight="1.25pt"/>
          </w:pict>
        </mc:Fallback>
      </mc:AlternateContent>
    </w:r>
    <w:r w:rsidR="00986156">
      <w:rPr>
        <w:noProof/>
      </w:rPr>
      <mc:AlternateContent>
        <mc:Choice Requires="wpg">
          <w:drawing>
            <wp:anchor distT="0" distB="0" distL="114300" distR="114300" simplePos="0" relativeHeight="251652096" behindDoc="0" locked="0" layoutInCell="1" allowOverlap="1" wp14:anchorId="2D71FF30" wp14:editId="0957A810">
              <wp:simplePos x="0" y="0"/>
              <wp:positionH relativeFrom="column">
                <wp:posOffset>-720090</wp:posOffset>
              </wp:positionH>
              <wp:positionV relativeFrom="paragraph">
                <wp:posOffset>799465</wp:posOffset>
              </wp:positionV>
              <wp:extent cx="5111750" cy="1043940"/>
              <wp:effectExtent l="0" t="0" r="0" b="0"/>
              <wp:wrapNone/>
              <wp:docPr id="16"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11750" cy="1043940"/>
                        <a:chOff x="-99" y="1264"/>
                        <a:chExt cx="7870" cy="5580"/>
                      </a:xfrm>
                    </wpg:grpSpPr>
                    <wps:wsp>
                      <wps:cNvPr id="17" name="Line 145"/>
                      <wps:cNvCnPr>
                        <a:cxnSpLocks noChangeShapeType="1"/>
                      </wps:cNvCnPr>
                      <wps:spPr bwMode="auto">
                        <a:xfrm>
                          <a:off x="7771" y="1264"/>
                          <a:ext cx="0" cy="55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 name="Line 146"/>
                      <wps:cNvCnPr>
                        <a:cxnSpLocks noChangeShapeType="1"/>
                      </wps:cNvCnPr>
                      <wps:spPr bwMode="auto">
                        <a:xfrm>
                          <a:off x="-99" y="1264"/>
                          <a:ext cx="78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9DB297" id="Group 144" o:spid="_x0000_s1026" style="position:absolute;margin-left:-56.7pt;margin-top:62.95pt;width:402.5pt;height:82.2pt;z-index:251652096" coordorigin="-99,1264" coordsize="7870,5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">
              <v:line id="Line 145" o:spid="_x0000_s1027" style="position:absolute;visibility:visible;mso-wrap-style:square" from="7771,1264" to="7771,6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qxb8MAAADbAAAADwAAAGRycy9kb3ducmV2LnhtbERPTWvCQBC9F/wPywi9NRuLtBKzirUI&#10;hR5K1Iu3ITsm0exs2N2apL++Wyh4m8f7nHw9mFbcyPnGsoJZkoIgLq1uuFJwPOyeFiB8QNbYWiYF&#10;I3lYryYPOWba9lzQbR8qEUPYZ6igDqHLpPRlTQZ9YjviyJ2tMxgidJXUDvsYblr5nKYv0mDDsaHG&#10;jrY1ldf9t1GwOHT+fdyedvbLXX6Kz3lBc3xT6nE6bJYgAg3hLv53f+g4/xX+fokH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qsW/DAAAA2wAAAA8AAAAAAAAAAAAA&#10;AAAAoQIAAGRycy9kb3ducmV2LnhtbFBLBQYAAAAABAAEAPkAAACRAwAAAAA=&#10;" strokeweight=".5pt"/>
              <v:line id="Line 146" o:spid="_x0000_s1028" style="position:absolute;visibility:visible;mso-wrap-style:square" from="-99,1264" to="7771,1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UlHcQAAADbAAAADwAAAGRycy9kb3ducmV2LnhtbESPQWvCQBCF7wX/wzJCb3WjSJHoKlUR&#10;hB5K1Iu3ITtN0mZnw+6q0V/vHAq9zfDevPfNYtW7Vl0pxMazgfEoA0VcettwZeB03L3NQMWEbLH1&#10;TAbuFGG1HLwsMLf+xgVdD6lSEsIxRwN1Sl2udSxrchhHviMW7dsHh0nWUGkb8CbhrtWTLHvXDhuW&#10;hho72tRU/h4uzsDs2MXtfXPe+a/w8yg+pwVNcW3M67D/mINK1Kd/89/13gq+wMovMoBe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9SUdxAAAANsAAAAPAAAAAAAAAAAA&#10;AAAAAKECAABkcnMvZG93bnJldi54bWxQSwUGAAAAAAQABAD5AAAAkgMAAAAA&#10;" strokeweight=".5pt"/>
            </v:group>
          </w:pict>
        </mc:Fallback>
      </mc:AlternateContent>
    </w:r>
    <w:r w:rsidR="00986156" w:rsidRPr="00985462">
      <w:rPr>
        <w:noProof/>
        <w:color w:val="FFFFFF"/>
      </w:rPr>
      <mc:AlternateContent>
        <mc:Choice Requires="wps">
          <w:drawing>
            <wp:anchor distT="0" distB="0" distL="114300" distR="114300" simplePos="0" relativeHeight="251651072" behindDoc="1" locked="0" layoutInCell="0" allowOverlap="1" wp14:anchorId="02D71634" wp14:editId="107B78B3">
              <wp:simplePos x="0" y="0"/>
              <wp:positionH relativeFrom="column">
                <wp:posOffset>-720090</wp:posOffset>
              </wp:positionH>
              <wp:positionV relativeFrom="paragraph">
                <wp:posOffset>799465</wp:posOffset>
              </wp:positionV>
              <wp:extent cx="5111750" cy="1043940"/>
              <wp:effectExtent l="0" t="0" r="0" b="0"/>
              <wp:wrapNone/>
              <wp:docPr id="15"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1750" cy="1043940"/>
                      </a:xfrm>
                      <a:prstGeom prst="rect">
                        <a:avLst/>
                      </a:prstGeom>
                      <a:solidFill>
                        <a:srgbClr val="14A5E6"/>
                      </a:solidFill>
                      <a:ln w="3175">
                        <a:solidFill>
                          <a:srgbClr val="B2B4B6"/>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ED3853" id="Rectangle 124" o:spid="_x0000_s1026" style="position:absolute;margin-left:-56.7pt;margin-top:62.95pt;width:402.5pt;height:8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" o:allowincell="f" fillcolor="#14a5e6" strokecolor="#b2b4b6" strokeweight=".25pt"/>
          </w:pict>
        </mc:Fallback>
      </mc:AlternateContent>
    </w:r>
    <w:ins w:id="0" w:author="Jason Hoffmann" w:date="2019-11-25T17:24:00Z">
      <w:r w:rsidR="001E75E0">
        <w:t xml:space="preserve">        </w:t>
      </w:r>
    </w:ins>
    <w:ins w:id="1" w:author="Jason Hoffmann" w:date="2019-11-25T17:23:00Z">
      <w:r w:rsidR="00986156">
        <w:rPr>
          <w:noProof/>
        </w:rPr>
        <w:drawing>
          <wp:inline distT="0" distB="0" distL="0" distR="0" wp14:anchorId="6BD21A28" wp14:editId="76426B09">
            <wp:extent cx="5360035" cy="756920"/>
            <wp:effectExtent l="0" t="0" r="0" b="0"/>
            <wp:docPr id="1" name="Bild 1" descr="Foru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um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60035" cy="756920"/>
                    </a:xfrm>
                    <a:prstGeom prst="rect">
                      <a:avLst/>
                    </a:prstGeom>
                    <a:noFill/>
                    <a:ln>
                      <a:noFill/>
                    </a:ln>
                  </pic:spPr>
                </pic:pic>
              </a:graphicData>
            </a:graphic>
          </wp:inline>
        </w:drawing>
      </w:r>
    </w:ins>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87F80" w14:textId="77777777" w:rsidR="006C7634" w:rsidRPr="007C5C83" w:rsidRDefault="00986156" w:rsidP="00E035E4">
    <w:pPr>
      <w:pStyle w:val="Kopfzeile"/>
      <w:widowControl w:val="0"/>
    </w:pPr>
    <w:r>
      <w:rPr>
        <w:noProof/>
      </w:rPr>
      <mc:AlternateContent>
        <mc:Choice Requires="wps">
          <w:drawing>
            <wp:anchor distT="0" distB="0" distL="114300" distR="114300" simplePos="0" relativeHeight="251658240" behindDoc="0" locked="0" layoutInCell="1" allowOverlap="1" wp14:anchorId="7948179F" wp14:editId="5DBF296B">
              <wp:simplePos x="0" y="0"/>
              <wp:positionH relativeFrom="column">
                <wp:posOffset>4474845</wp:posOffset>
              </wp:positionH>
              <wp:positionV relativeFrom="paragraph">
                <wp:posOffset>1028700</wp:posOffset>
              </wp:positionV>
              <wp:extent cx="1257300" cy="228600"/>
              <wp:effectExtent l="0" t="0" r="0" b="0"/>
              <wp:wrapNone/>
              <wp:docPr id="13"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ffectLst/>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808080"/>
                            </a:solidFill>
                            <a:miter lim="800000"/>
                            <a:headEnd/>
                            <a:tailEnd/>
                          </a14:hiddenLine>
                        </a:ext>
                        <a:ext uri="{AF507438-7753-43E0-B8FC-AC1667EBCBE1}">
                          <a14:hiddenEffects xmlns:a14="http://schemas.microsoft.com/office/drawing/2010/main">
                            <a:effectLst/>
                          </a14:hiddenEffects>
                        </a:ext>
                      </a:extLst>
                    </wps:spPr>
                    <wps:txbx>
                      <w:txbxContent>
                        <w:p w14:paraId="51F9FBAD" w14:textId="77777777" w:rsidR="006C7634" w:rsidRPr="0090333B" w:rsidRDefault="006C7634" w:rsidP="006B2BB0">
                          <w:pPr>
                            <w:pStyle w:val="DatenblattStandardfett"/>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48179F" id="_x0000_t202" coordsize="21600,21600" o:spt="202" path="m,l,21600r21600,l21600,xe">
              <v:stroke joinstyle="miter"/>
              <v:path gradientshapeok="t" o:connecttype="rect"/>
            </v:shapetype>
            <v:shape id="Text Box 154" o:spid="_x0000_s1030" type="#_x0000_t202" style="position:absolute;margin-left:352.35pt;margin-top:81pt;width:99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" filled="f" fillcolor="gray" stroked="f" strokecolor="gray">
              <v:textbox>
                <w:txbxContent>
                  <w:p w14:paraId="51F9FBAD" w14:textId="77777777" w:rsidR="006C7634" w:rsidRPr="0090333B" w:rsidRDefault="006C7634" w:rsidP="006B2BB0">
                    <w:pPr>
                      <w:pStyle w:val="DatenblattStandardfett"/>
                      <w:rPr>
                        <w:sz w:val="20"/>
                        <w:szCs w:val="20"/>
                      </w:rPr>
                    </w:pPr>
                  </w:p>
                </w:txbxContent>
              </v:textbox>
            </v:shape>
          </w:pict>
        </mc:Fallback>
      </mc:AlternateContent>
    </w:r>
    <w:r>
      <w:rPr>
        <w:noProof/>
      </w:rPr>
      <mc:AlternateContent>
        <mc:Choice Requires="wpg">
          <w:drawing>
            <wp:anchor distT="0" distB="0" distL="114300" distR="114300" simplePos="0" relativeHeight="251659264" behindDoc="0" locked="0" layoutInCell="1" allowOverlap="1" wp14:anchorId="09A4D50D" wp14:editId="138E0BC6">
              <wp:simplePos x="0" y="0"/>
              <wp:positionH relativeFrom="column">
                <wp:posOffset>-720725</wp:posOffset>
              </wp:positionH>
              <wp:positionV relativeFrom="paragraph">
                <wp:posOffset>799465</wp:posOffset>
              </wp:positionV>
              <wp:extent cx="5111750" cy="8100060"/>
              <wp:effectExtent l="0" t="0" r="0" b="0"/>
              <wp:wrapNone/>
              <wp:docPr id="10"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11750" cy="8100060"/>
                        <a:chOff x="-99" y="1264"/>
                        <a:chExt cx="7870" cy="5580"/>
                      </a:xfrm>
                    </wpg:grpSpPr>
                    <wps:wsp>
                      <wps:cNvPr id="11" name="Line 156"/>
                      <wps:cNvCnPr>
                        <a:cxnSpLocks noChangeShapeType="1"/>
                      </wps:cNvCnPr>
                      <wps:spPr bwMode="auto">
                        <a:xfrm>
                          <a:off x="7771" y="1264"/>
                          <a:ext cx="0" cy="55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 name="Line 157"/>
                      <wps:cNvCnPr>
                        <a:cxnSpLocks noChangeShapeType="1"/>
                      </wps:cNvCnPr>
                      <wps:spPr bwMode="auto">
                        <a:xfrm>
                          <a:off x="-99" y="1264"/>
                          <a:ext cx="78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690CEB" id="Group 155" o:spid="_x0000_s1026" style="position:absolute;margin-left:-56.75pt;margin-top:62.95pt;width:402.5pt;height:637.8pt;z-index:251659264" coordorigin="-99,1264" coordsize="7870,5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">
              <v:line id="Line 156" o:spid="_x0000_s1027" style="position:absolute;visibility:visible;mso-wrap-style:square" from="7771,1264" to="7771,6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MgMIAAADbAAAADwAAAGRycy9kb3ducmV2LnhtbERPS2vCQBC+F/wPywje6sYSSkhdxQeC&#10;4KFEvfQ2ZKdJanY27G5N4q/vFgq9zcf3nOV6MK24k/ONZQWLeQKCuLS64UrB9XJ4zkD4gKyxtUwK&#10;RvKwXk2elphr23NB93OoRAxhn6OCOoQul9KXNRn0c9sRR+7TOoMhQldJ7bCP4aaVL0nyKg02HBtq&#10;7GhXU3k7fxsF2aXz+3H3cbDv7utRnNKCUtwqNZsOmzcQgYbwL/5zH3Wcv4DfX+IBc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MgMIAAADbAAAADwAAAAAAAAAAAAAA&#10;AAChAgAAZHJzL2Rvd25yZXYueG1sUEsFBgAAAAAEAAQA+QAAAJADAAAAAA==&#10;" strokeweight=".5pt"/>
              <v:line id="Line 157" o:spid="_x0000_s1028" style="position:absolute;visibility:visible;mso-wrap-style:square" from="-99,1264" to="7771,1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0S98EAAADbAAAADwAAAGRycy9kb3ducmV2LnhtbERPTYvCMBC9C/6HMII3TVdEpGsUVxGE&#10;PUitl70NzdhWm0lJotb99UZY2Ns83ucsVp1pxJ2cry0r+BgnIIgLq2suFZzy3WgOwgdkjY1lUvAk&#10;D6tlv7fAVNsHZ3Q/hlLEEPYpKqhCaFMpfVGRQT+2LXHkztYZDBG6UmqHjxhuGjlJkpk0WHNsqLCl&#10;TUXF9XgzCuZ567fPzc/OHtzlN/ueZjTFL6WGg279CSJQF/7Ff+69jvMn8P4lHi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HRL3wQAAANsAAAAPAAAAAAAAAAAAAAAA&#10;AKECAABkcnMvZG93bnJldi54bWxQSwUGAAAAAAQABAD5AAAAjwMAAAAA&#10;" strokeweight=".5pt"/>
            </v:group>
          </w:pict>
        </mc:Fallback>
      </mc:AlternateContent>
    </w:r>
    <w:r>
      <w:rPr>
        <w:noProof/>
      </w:rPr>
      <mc:AlternateContent>
        <mc:Choice Requires="wps">
          <w:drawing>
            <wp:anchor distT="0" distB="0" distL="114300" distR="114300" simplePos="0" relativeHeight="251656192" behindDoc="0" locked="0" layoutInCell="1" allowOverlap="1" wp14:anchorId="4B66594F" wp14:editId="307D1640">
              <wp:simplePos x="0" y="0"/>
              <wp:positionH relativeFrom="column">
                <wp:posOffset>17145</wp:posOffset>
              </wp:positionH>
              <wp:positionV relativeFrom="paragraph">
                <wp:posOffset>1034415</wp:posOffset>
              </wp:positionV>
              <wp:extent cx="4294505" cy="243840"/>
              <wp:effectExtent l="0" t="0" r="0" b="0"/>
              <wp:wrapNone/>
              <wp:docPr id="9"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4505" cy="243840"/>
                      </a:xfrm>
                      <a:prstGeom prst="rect">
                        <a:avLst/>
                      </a:prstGeom>
                      <a:noFill/>
                      <a:ln w="9525">
                        <a:solidFill>
                          <a:srgbClr val="FFFF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C3634A" w14:textId="77777777" w:rsidR="006C7634" w:rsidRPr="009C06FC" w:rsidRDefault="006C7634" w:rsidP="00782AB2">
                          <w:pPr>
                            <w:pStyle w:val="Datenblattberschrift1"/>
                          </w:pPr>
                          <w:r>
                            <w:t xml:space="preserve">ZOLLER </w:t>
                          </w:r>
                          <w:proofErr w:type="spellStart"/>
                          <w:r>
                            <w:t>Officeguide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66594F" id="Rectangle 152" o:spid="_x0000_s1031" style="position:absolute;margin-left:1.35pt;margin-top:81.45pt;width:338.15pt;height:1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" filled="f" strokecolor="yellow">
              <v:textbox>
                <w:txbxContent>
                  <w:p w14:paraId="68C3634A" w14:textId="77777777" w:rsidR="006C7634" w:rsidRPr="009C06FC" w:rsidRDefault="006C7634" w:rsidP="00782AB2">
                    <w:pPr>
                      <w:pStyle w:val="Datenblattberschrift1"/>
                    </w:pPr>
                    <w:r>
                      <w:t xml:space="preserve">ZOLLER </w:t>
                    </w:r>
                    <w:proofErr w:type="spellStart"/>
                    <w:r>
                      <w:t>Officeguide</w:t>
                    </w:r>
                    <w:proofErr w:type="spellEnd"/>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49CB53F7" wp14:editId="186105D9">
              <wp:simplePos x="0" y="0"/>
              <wp:positionH relativeFrom="column">
                <wp:posOffset>17145</wp:posOffset>
              </wp:positionH>
              <wp:positionV relativeFrom="paragraph">
                <wp:posOffset>1280160</wp:posOffset>
              </wp:positionV>
              <wp:extent cx="4294505" cy="433705"/>
              <wp:effectExtent l="0" t="0" r="0" b="0"/>
              <wp:wrapNone/>
              <wp:docPr id="8"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4505" cy="433705"/>
                      </a:xfrm>
                      <a:prstGeom prst="rect">
                        <a:avLst/>
                      </a:prstGeom>
                      <a:noFill/>
                      <a:ln w="9525">
                        <a:solidFill>
                          <a:srgbClr val="FFFF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D9FDC0" w14:textId="77777777" w:rsidR="006C7634" w:rsidRPr="009C06FC" w:rsidRDefault="006C7634" w:rsidP="00782AB2">
                          <w:pPr>
                            <w:pStyle w:val="Datenblattberschrift2"/>
                          </w:pPr>
                          <w:r>
                            <w:rPr>
                              <w:rFonts w:cs="Syntax"/>
                            </w:rPr>
                            <w:t>Besuchsanmeldungen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B53F7" id="Rectangle 153" o:spid="_x0000_s1032" style="position:absolute;margin-left:1.35pt;margin-top:100.8pt;width:338.15pt;height:34.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" filled="f" strokecolor="yellow">
              <v:textbox>
                <w:txbxContent>
                  <w:p w14:paraId="63D9FDC0" w14:textId="77777777" w:rsidR="006C7634" w:rsidRPr="009C06FC" w:rsidRDefault="006C7634" w:rsidP="00782AB2">
                    <w:pPr>
                      <w:pStyle w:val="Datenblattberschrift2"/>
                    </w:pPr>
                    <w:r>
                      <w:rPr>
                        <w:rFonts w:cs="Syntax"/>
                      </w:rPr>
                      <w:t>Besuchsanmeldungen</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D2A0483" wp14:editId="2FFBF5A6">
              <wp:simplePos x="0" y="0"/>
              <wp:positionH relativeFrom="column">
                <wp:posOffset>-99695</wp:posOffset>
              </wp:positionH>
              <wp:positionV relativeFrom="paragraph">
                <wp:posOffset>9080500</wp:posOffset>
              </wp:positionV>
              <wp:extent cx="5600700" cy="198120"/>
              <wp:effectExtent l="0" t="0" r="0" b="0"/>
              <wp:wrapNone/>
              <wp:docPr id="7"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98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 uri="{AF507438-7753-43E0-B8FC-AC1667EBCBE1}">
                          <a14:hiddenEffects xmlns:a14="http://schemas.microsoft.com/office/drawing/2010/main">
                            <a:effectLst/>
                          </a14:hiddenEffects>
                        </a:ext>
                      </a:extLst>
                    </wps:spPr>
                    <wps:txbx>
                      <w:txbxContent>
                        <w:p w14:paraId="41E94237" w14:textId="77777777" w:rsidR="006C7634" w:rsidRPr="00B936EF" w:rsidRDefault="006C7634" w:rsidP="00782AB2">
                          <w:pPr>
                            <w:rPr>
                              <w:rFonts w:ascii="Syntax" w:hAnsi="Syntax"/>
                              <w:color w:val="333333"/>
                              <w:sz w:val="13"/>
                              <w:szCs w:val="13"/>
                            </w:rPr>
                          </w:pPr>
                          <w:r w:rsidRPr="00B936EF">
                            <w:rPr>
                              <w:rFonts w:ascii="Syntax" w:hAnsi="Syntax" w:cs="Syntax"/>
                              <w:color w:val="333333"/>
                              <w:sz w:val="13"/>
                              <w:szCs w:val="13"/>
                            </w:rPr>
                            <w:t>Rev. 2008-</w:t>
                          </w:r>
                          <w:r>
                            <w:rPr>
                              <w:rFonts w:ascii="Syntax" w:hAnsi="Syntax" w:cs="Syntax"/>
                              <w:color w:val="333333"/>
                              <w:sz w:val="13"/>
                              <w:szCs w:val="13"/>
                            </w:rPr>
                            <w:t>12</w:t>
                          </w:r>
                          <w:r w:rsidRPr="00B936EF">
                            <w:rPr>
                              <w:rFonts w:ascii="Syntax" w:hAnsi="Syntax" w:cs="Syntax"/>
                              <w:color w:val="333333"/>
                              <w:sz w:val="13"/>
                              <w:szCs w:val="13"/>
                            </w:rPr>
                            <w:t>-</w:t>
                          </w:r>
                          <w:r>
                            <w:rPr>
                              <w:rFonts w:ascii="Syntax" w:hAnsi="Syntax" w:cs="Syntax"/>
                              <w:color w:val="333333"/>
                              <w:sz w:val="13"/>
                              <w:szCs w:val="13"/>
                            </w:rPr>
                            <w:t>05</w:t>
                          </w:r>
                          <w:r w:rsidRPr="00B936EF">
                            <w:rPr>
                              <w:rFonts w:ascii="Syntax" w:hAnsi="Syntax" w:cs="Syntax"/>
                              <w:color w:val="333333"/>
                              <w:sz w:val="13"/>
                              <w:szCs w:val="13"/>
                            </w:rPr>
                            <w:t>/</w:t>
                          </w:r>
                          <w:r>
                            <w:rPr>
                              <w:rFonts w:ascii="Syntax" w:hAnsi="Syntax" w:cs="Syntax"/>
                              <w:color w:val="333333"/>
                              <w:sz w:val="13"/>
                              <w:szCs w:val="13"/>
                            </w:rPr>
                            <w:t>03</w:t>
                          </w:r>
                          <w:r w:rsidRPr="00B936EF">
                            <w:rPr>
                              <w:rFonts w:ascii="Syntax" w:hAnsi="Syntax" w:cs="Syntax"/>
                              <w:color w:val="333333"/>
                              <w:sz w:val="13"/>
                              <w:szCs w:val="13"/>
                            </w:rPr>
                            <w:t>/</w:t>
                          </w:r>
                          <w:proofErr w:type="spellStart"/>
                          <w:r>
                            <w:rPr>
                              <w:rFonts w:ascii="Syntax" w:hAnsi="Syntax" w:cs="Syntax"/>
                              <w:color w:val="333333"/>
                              <w:sz w:val="13"/>
                              <w:szCs w:val="13"/>
                            </w:rPr>
                            <w:t>z</w:t>
                          </w:r>
                          <w:r w:rsidRPr="00B936EF">
                            <w:rPr>
                              <w:rFonts w:ascii="Syntax" w:hAnsi="Syntax" w:cs="Syntax"/>
                              <w:color w:val="333333"/>
                              <w:sz w:val="13"/>
                              <w:szCs w:val="13"/>
                            </w:rPr>
                            <w:t>i</w:t>
                          </w:r>
                          <w:proofErr w:type="spellEnd"/>
                          <w:r>
                            <w:rPr>
                              <w:rFonts w:ascii="Syntax" w:hAnsi="Syntax" w:cs="Syntax"/>
                              <w:color w:val="333333"/>
                              <w:sz w:val="13"/>
                              <w:szCs w:val="13"/>
                            </w:rPr>
                            <w:t xml:space="preserve"> (ci</w:t>
                          </w:r>
                          <w:r w:rsidRPr="00B936EF">
                            <w:rPr>
                              <w:rFonts w:ascii="Syntax" w:hAnsi="Syntax" w:cs="Syntax"/>
                              <w:color w:val="333333"/>
                              <w:sz w:val="13"/>
                              <w:szCs w:val="13"/>
                            </w:rPr>
                            <w:t>_</w:t>
                          </w:r>
                          <w:r>
                            <w:rPr>
                              <w:rFonts w:ascii="Syntax" w:hAnsi="Syntax"/>
                              <w:sz w:val="13"/>
                              <w:szCs w:val="13"/>
                            </w:rPr>
                            <w:t>ipc</w:t>
                          </w:r>
                          <w:r w:rsidRPr="00B936EF">
                            <w:rPr>
                              <w:rFonts w:ascii="Syntax" w:hAnsi="Syntax" w:cs="Syntax"/>
                              <w:color w:val="333333"/>
                              <w:sz w:val="13"/>
                              <w:szCs w:val="13"/>
                            </w:rPr>
                            <w:t>.doc) Änderungen vorbehalten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2A0483" id="Text Box 160" o:spid="_x0000_s1033" type="#_x0000_t202" style="position:absolute;margin-left:-7.85pt;margin-top:715pt;width:441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" filled="f" stroked="f" strokecolor="gray">
              <v:textbox>
                <w:txbxContent>
                  <w:p w14:paraId="41E94237" w14:textId="77777777" w:rsidR="006C7634" w:rsidRPr="00B936EF" w:rsidRDefault="006C7634" w:rsidP="00782AB2">
                    <w:pPr>
                      <w:rPr>
                        <w:rFonts w:ascii="Syntax" w:hAnsi="Syntax"/>
                        <w:color w:val="333333"/>
                        <w:sz w:val="13"/>
                        <w:szCs w:val="13"/>
                      </w:rPr>
                    </w:pPr>
                    <w:r w:rsidRPr="00B936EF">
                      <w:rPr>
                        <w:rFonts w:ascii="Syntax" w:hAnsi="Syntax" w:cs="Syntax"/>
                        <w:color w:val="333333"/>
                        <w:sz w:val="13"/>
                        <w:szCs w:val="13"/>
                      </w:rPr>
                      <w:t>Rev. 2008-</w:t>
                    </w:r>
                    <w:r>
                      <w:rPr>
                        <w:rFonts w:ascii="Syntax" w:hAnsi="Syntax" w:cs="Syntax"/>
                        <w:color w:val="333333"/>
                        <w:sz w:val="13"/>
                        <w:szCs w:val="13"/>
                      </w:rPr>
                      <w:t>12</w:t>
                    </w:r>
                    <w:r w:rsidRPr="00B936EF">
                      <w:rPr>
                        <w:rFonts w:ascii="Syntax" w:hAnsi="Syntax" w:cs="Syntax"/>
                        <w:color w:val="333333"/>
                        <w:sz w:val="13"/>
                        <w:szCs w:val="13"/>
                      </w:rPr>
                      <w:t>-</w:t>
                    </w:r>
                    <w:r>
                      <w:rPr>
                        <w:rFonts w:ascii="Syntax" w:hAnsi="Syntax" w:cs="Syntax"/>
                        <w:color w:val="333333"/>
                        <w:sz w:val="13"/>
                        <w:szCs w:val="13"/>
                      </w:rPr>
                      <w:t>05</w:t>
                    </w:r>
                    <w:r w:rsidRPr="00B936EF">
                      <w:rPr>
                        <w:rFonts w:ascii="Syntax" w:hAnsi="Syntax" w:cs="Syntax"/>
                        <w:color w:val="333333"/>
                        <w:sz w:val="13"/>
                        <w:szCs w:val="13"/>
                      </w:rPr>
                      <w:t>/</w:t>
                    </w:r>
                    <w:r>
                      <w:rPr>
                        <w:rFonts w:ascii="Syntax" w:hAnsi="Syntax" w:cs="Syntax"/>
                        <w:color w:val="333333"/>
                        <w:sz w:val="13"/>
                        <w:szCs w:val="13"/>
                      </w:rPr>
                      <w:t>03</w:t>
                    </w:r>
                    <w:r w:rsidRPr="00B936EF">
                      <w:rPr>
                        <w:rFonts w:ascii="Syntax" w:hAnsi="Syntax" w:cs="Syntax"/>
                        <w:color w:val="333333"/>
                        <w:sz w:val="13"/>
                        <w:szCs w:val="13"/>
                      </w:rPr>
                      <w:t>/</w:t>
                    </w:r>
                    <w:proofErr w:type="spellStart"/>
                    <w:r>
                      <w:rPr>
                        <w:rFonts w:ascii="Syntax" w:hAnsi="Syntax" w:cs="Syntax"/>
                        <w:color w:val="333333"/>
                        <w:sz w:val="13"/>
                        <w:szCs w:val="13"/>
                      </w:rPr>
                      <w:t>z</w:t>
                    </w:r>
                    <w:r w:rsidRPr="00B936EF">
                      <w:rPr>
                        <w:rFonts w:ascii="Syntax" w:hAnsi="Syntax" w:cs="Syntax"/>
                        <w:color w:val="333333"/>
                        <w:sz w:val="13"/>
                        <w:szCs w:val="13"/>
                      </w:rPr>
                      <w:t>i</w:t>
                    </w:r>
                    <w:proofErr w:type="spellEnd"/>
                    <w:r>
                      <w:rPr>
                        <w:rFonts w:ascii="Syntax" w:hAnsi="Syntax" w:cs="Syntax"/>
                        <w:color w:val="333333"/>
                        <w:sz w:val="13"/>
                        <w:szCs w:val="13"/>
                      </w:rPr>
                      <w:t xml:space="preserve"> (ci</w:t>
                    </w:r>
                    <w:r w:rsidRPr="00B936EF">
                      <w:rPr>
                        <w:rFonts w:ascii="Syntax" w:hAnsi="Syntax" w:cs="Syntax"/>
                        <w:color w:val="333333"/>
                        <w:sz w:val="13"/>
                        <w:szCs w:val="13"/>
                      </w:rPr>
                      <w:t>_</w:t>
                    </w:r>
                    <w:r>
                      <w:rPr>
                        <w:rFonts w:ascii="Syntax" w:hAnsi="Syntax"/>
                        <w:sz w:val="13"/>
                        <w:szCs w:val="13"/>
                      </w:rPr>
                      <w:t>ipc</w:t>
                    </w:r>
                    <w:r w:rsidRPr="00B936EF">
                      <w:rPr>
                        <w:rFonts w:ascii="Syntax" w:hAnsi="Syntax" w:cs="Syntax"/>
                        <w:color w:val="333333"/>
                        <w:sz w:val="13"/>
                        <w:szCs w:val="13"/>
                      </w:rPr>
                      <w:t>.doc) Änderungen vorbehalten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00BB5E5" wp14:editId="0C4E152B">
              <wp:simplePos x="0" y="0"/>
              <wp:positionH relativeFrom="column">
                <wp:posOffset>-97155</wp:posOffset>
              </wp:positionH>
              <wp:positionV relativeFrom="paragraph">
                <wp:posOffset>9094470</wp:posOffset>
              </wp:positionV>
              <wp:extent cx="6629400" cy="0"/>
              <wp:effectExtent l="0" t="0" r="0" b="0"/>
              <wp:wrapNone/>
              <wp:docPr id="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5875">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ECD80E" id="Line 16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16.1pt" to="514.35pt,7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" strokecolor="gray" strokeweight="1.25pt"/>
          </w:pict>
        </mc:Fallback>
      </mc:AlternateContent>
    </w:r>
    <w:r>
      <w:rPr>
        <w:noProof/>
      </w:rPr>
      <mc:AlternateContent>
        <mc:Choice Requires="wps">
          <w:drawing>
            <wp:anchor distT="0" distB="0" distL="114300" distR="114300" simplePos="0" relativeHeight="251655168" behindDoc="0" locked="0" layoutInCell="0" allowOverlap="1" wp14:anchorId="2A8ED994" wp14:editId="453DDD21">
              <wp:simplePos x="0" y="0"/>
              <wp:positionH relativeFrom="column">
                <wp:posOffset>-720090</wp:posOffset>
              </wp:positionH>
              <wp:positionV relativeFrom="paragraph">
                <wp:posOffset>799465</wp:posOffset>
              </wp:positionV>
              <wp:extent cx="5111750" cy="1043940"/>
              <wp:effectExtent l="0" t="0" r="0" b="0"/>
              <wp:wrapNone/>
              <wp:docPr id="5"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1750" cy="1043940"/>
                      </a:xfrm>
                      <a:prstGeom prst="rect">
                        <a:avLst/>
                      </a:prstGeom>
                      <a:solidFill>
                        <a:srgbClr val="FFFF00"/>
                      </a:solidFill>
                      <a:ln w="3175">
                        <a:solidFill>
                          <a:srgbClr val="B2B4B6"/>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BE60B3" id="Rectangle 150" o:spid="_x0000_s1026" style="position:absolute;margin-left:-56.7pt;margin-top:62.95pt;width:402.5pt;height:82.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" o:allowincell="f" fillcolor="yellow" strokecolor="#b2b4b6" strokeweight=".25pt"/>
          </w:pict>
        </mc:Fallback>
      </mc:AlternateContent>
    </w:r>
    <w:r>
      <w:rPr>
        <w:noProof/>
      </w:rPr>
      <mc:AlternateContent>
        <mc:Choice Requires="wps">
          <w:drawing>
            <wp:anchor distT="0" distB="0" distL="114300" distR="114300" simplePos="0" relativeHeight="251654144" behindDoc="0" locked="0" layoutInCell="0" allowOverlap="1" wp14:anchorId="71591713" wp14:editId="01D716D0">
              <wp:simplePos x="0" y="0"/>
              <wp:positionH relativeFrom="column">
                <wp:posOffset>-720090</wp:posOffset>
              </wp:positionH>
              <wp:positionV relativeFrom="paragraph">
                <wp:posOffset>-177800</wp:posOffset>
              </wp:positionV>
              <wp:extent cx="7772400" cy="1511935"/>
              <wp:effectExtent l="0" t="0" r="0" b="0"/>
              <wp:wrapNone/>
              <wp:docPr id="3"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511935"/>
                      </a:xfrm>
                      <a:prstGeom prst="rect">
                        <a:avLst/>
                      </a:prstGeom>
                      <a:solidFill>
                        <a:srgbClr val="B2B4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E7A03B" id="Rectangle 149" o:spid="_x0000_s1026" style="position:absolute;margin-left:-56.7pt;margin-top:-14pt;width:612pt;height:119.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" o:allowincell="f" fillcolor="#b2b4b6"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49EE43C"/>
    <w:lvl w:ilvl="0">
      <w:start w:val="1"/>
      <w:numFmt w:val="decimal"/>
      <w:pStyle w:val="DatenblattAufzhlungnum"/>
      <w:lvlText w:val="%1."/>
      <w:lvlJc w:val="left"/>
      <w:pPr>
        <w:tabs>
          <w:tab w:val="num" w:pos="360"/>
        </w:tabs>
        <w:ind w:left="360" w:hanging="360"/>
      </w:pPr>
      <w:rPr>
        <w:rFonts w:hint="default"/>
      </w:rPr>
    </w:lvl>
  </w:abstractNum>
  <w:abstractNum w:abstractNumId="1" w15:restartNumberingAfterBreak="0">
    <w:nsid w:val="FFFFFFFE"/>
    <w:multiLevelType w:val="singleLevel"/>
    <w:tmpl w:val="E3C481B0"/>
    <w:lvl w:ilvl="0">
      <w:numFmt w:val="decimal"/>
      <w:pStyle w:val="StandardAufzhlung"/>
      <w:lvlText w:val="*"/>
      <w:lvlJc w:val="left"/>
    </w:lvl>
  </w:abstractNum>
  <w:abstractNum w:abstractNumId="2" w15:restartNumberingAfterBreak="0">
    <w:nsid w:val="0516473C"/>
    <w:multiLevelType w:val="hybridMultilevel"/>
    <w:tmpl w:val="24A082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9A7B9F"/>
    <w:multiLevelType w:val="hybridMultilevel"/>
    <w:tmpl w:val="AD2C2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8764B7"/>
    <w:multiLevelType w:val="hybridMultilevel"/>
    <w:tmpl w:val="20220AC2"/>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5" w15:restartNumberingAfterBreak="0">
    <w:nsid w:val="0DC61231"/>
    <w:multiLevelType w:val="hybridMultilevel"/>
    <w:tmpl w:val="464C5EB8"/>
    <w:lvl w:ilvl="0" w:tplc="0D500D7A">
      <w:start w:val="1"/>
      <w:numFmt w:val="bullet"/>
      <w:lvlText w:val=""/>
      <w:lvlJc w:val="left"/>
      <w:pPr>
        <w:ind w:left="1440" w:hanging="360"/>
      </w:pPr>
      <w:rPr>
        <w:rFonts w:ascii="Wingdings" w:eastAsia="Times New Roman" w:hAnsi="Wingdings" w:cs="Tahoma"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3CA645E"/>
    <w:multiLevelType w:val="hybridMultilevel"/>
    <w:tmpl w:val="4CCC8E28"/>
    <w:lvl w:ilvl="0" w:tplc="92BA855C">
      <w:start w:val="1"/>
      <w:numFmt w:val="bullet"/>
      <w:lvlText w:val=""/>
      <w:lvlJc w:val="left"/>
      <w:pPr>
        <w:tabs>
          <w:tab w:val="num" w:pos="360"/>
        </w:tabs>
        <w:ind w:left="360" w:hanging="360"/>
      </w:pPr>
      <w:rPr>
        <w:rFonts w:ascii="Wingdings" w:hAnsi="Wingdings" w:hint="default"/>
        <w:sz w:val="17"/>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943D21"/>
    <w:multiLevelType w:val="hybridMultilevel"/>
    <w:tmpl w:val="C65064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DE774A"/>
    <w:multiLevelType w:val="hybridMultilevel"/>
    <w:tmpl w:val="69E05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364A05"/>
    <w:multiLevelType w:val="hybridMultilevel"/>
    <w:tmpl w:val="DAE4E8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EAA774E"/>
    <w:multiLevelType w:val="hybridMultilevel"/>
    <w:tmpl w:val="56CAEA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7376E17"/>
    <w:multiLevelType w:val="hybridMultilevel"/>
    <w:tmpl w:val="B82C0654"/>
    <w:lvl w:ilvl="0" w:tplc="6BCE295A">
      <w:numFmt w:val="bullet"/>
      <w:lvlText w:val="-"/>
      <w:lvlJc w:val="left"/>
      <w:pPr>
        <w:ind w:left="72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79A5D62"/>
    <w:multiLevelType w:val="hybridMultilevel"/>
    <w:tmpl w:val="10606E42"/>
    <w:lvl w:ilvl="0" w:tplc="6BF0456E">
      <w:start w:val="1"/>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AF63F69"/>
    <w:multiLevelType w:val="multilevel"/>
    <w:tmpl w:val="24CAB0A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DBE71BD"/>
    <w:multiLevelType w:val="hybridMultilevel"/>
    <w:tmpl w:val="773CAE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7DF7F64"/>
    <w:multiLevelType w:val="hybridMultilevel"/>
    <w:tmpl w:val="FC8E869E"/>
    <w:lvl w:ilvl="0" w:tplc="0E58BE06">
      <w:start w:val="1"/>
      <w:numFmt w:val="bullet"/>
      <w:lvlText w:val=""/>
      <w:lvlJc w:val="left"/>
      <w:pPr>
        <w:tabs>
          <w:tab w:val="num" w:pos="357"/>
        </w:tabs>
        <w:ind w:left="360" w:hanging="360"/>
      </w:pPr>
      <w:rPr>
        <w:rFonts w:ascii="Wingdings" w:hAnsi="Wingdings" w:hint="default"/>
        <w:sz w:val="20"/>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B8C7080"/>
    <w:multiLevelType w:val="hybridMultilevel"/>
    <w:tmpl w:val="46DE3746"/>
    <w:lvl w:ilvl="0" w:tplc="6872703E">
      <w:start w:val="1"/>
      <w:numFmt w:val="bullet"/>
      <w:pStyle w:val="DatenblattAufzhlungStandard"/>
      <w:lvlText w:val=""/>
      <w:lvlJc w:val="left"/>
      <w:pPr>
        <w:tabs>
          <w:tab w:val="num" w:pos="360"/>
        </w:tabs>
        <w:ind w:left="360" w:hanging="360"/>
      </w:pPr>
      <w:rPr>
        <w:rFonts w:ascii="Wingdings" w:hAnsi="Wingdings" w:hint="default"/>
        <w:sz w:val="17"/>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EE1CE9"/>
    <w:multiLevelType w:val="hybridMultilevel"/>
    <w:tmpl w:val="951CC47E"/>
    <w:lvl w:ilvl="0" w:tplc="0E58BE06">
      <w:start w:val="1"/>
      <w:numFmt w:val="bullet"/>
      <w:lvlText w:val=""/>
      <w:lvlJc w:val="left"/>
      <w:pPr>
        <w:tabs>
          <w:tab w:val="num" w:pos="357"/>
        </w:tabs>
        <w:ind w:left="360" w:hanging="360"/>
      </w:pPr>
      <w:rPr>
        <w:rFonts w:ascii="Wingdings" w:hAnsi="Wingdings" w:hint="default"/>
        <w:sz w:val="20"/>
        <w:szCs w:val="22"/>
      </w:rPr>
    </w:lvl>
    <w:lvl w:ilvl="1" w:tplc="2662DD66">
      <w:numFmt w:val="bullet"/>
      <w:lvlText w:val=""/>
      <w:lvlJc w:val="left"/>
      <w:pPr>
        <w:tabs>
          <w:tab w:val="num" w:pos="1440"/>
        </w:tabs>
        <w:ind w:left="1440" w:hanging="360"/>
      </w:pPr>
      <w:rPr>
        <w:rFonts w:ascii="Wingdings" w:eastAsia="Times New Roman" w:hAnsi="Wingdings" w:cs="Arial" w:hint="default"/>
        <w:sz w:val="20"/>
        <w:szCs w:val="22"/>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3F0750"/>
    <w:multiLevelType w:val="hybridMultilevel"/>
    <w:tmpl w:val="369A2DEC"/>
    <w:lvl w:ilvl="0" w:tplc="3296046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5F785426"/>
    <w:multiLevelType w:val="hybridMultilevel"/>
    <w:tmpl w:val="B4D292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0DA65D7"/>
    <w:multiLevelType w:val="hybridMultilevel"/>
    <w:tmpl w:val="100E3246"/>
    <w:lvl w:ilvl="0" w:tplc="5210C974">
      <w:start w:val="26"/>
      <w:numFmt w:val="bullet"/>
      <w:lvlText w:val="-"/>
      <w:lvlJc w:val="left"/>
      <w:pPr>
        <w:ind w:left="72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7626B3"/>
    <w:multiLevelType w:val="hybridMultilevel"/>
    <w:tmpl w:val="77C2EFEC"/>
    <w:lvl w:ilvl="0" w:tplc="409287CE">
      <w:start w:val="1"/>
      <w:numFmt w:val="bullet"/>
      <w:lvlText w:val=""/>
      <w:lvlJc w:val="left"/>
      <w:pPr>
        <w:ind w:left="1440" w:hanging="360"/>
      </w:pPr>
      <w:rPr>
        <w:rFonts w:ascii="Wingdings" w:eastAsia="Times New Roman" w:hAnsi="Wingdings" w:cs="Tahoma"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2" w15:restartNumberingAfterBreak="0">
    <w:nsid w:val="64893462"/>
    <w:multiLevelType w:val="hybridMultilevel"/>
    <w:tmpl w:val="1DD86FEC"/>
    <w:lvl w:ilvl="0" w:tplc="EC26F2DA">
      <w:start w:val="1"/>
      <w:numFmt w:val="bullet"/>
      <w:lvlText w:val=""/>
      <w:lvlJc w:val="left"/>
      <w:pPr>
        <w:ind w:left="1080" w:hanging="360"/>
      </w:pPr>
      <w:rPr>
        <w:rFonts w:ascii="Wingdings" w:eastAsia="Times New Roman" w:hAnsi="Wingdings" w:cs="Tahoma"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6C1470B"/>
    <w:multiLevelType w:val="singleLevel"/>
    <w:tmpl w:val="55ECD900"/>
    <w:lvl w:ilvl="0">
      <w:start w:val="1"/>
      <w:numFmt w:val="bullet"/>
      <w:pStyle w:val="OpionsbeschreibungTabelle"/>
      <w:lvlText w:val=""/>
      <w:lvlJc w:val="left"/>
      <w:pPr>
        <w:tabs>
          <w:tab w:val="num" w:pos="360"/>
        </w:tabs>
        <w:ind w:left="360" w:hanging="360"/>
      </w:pPr>
      <w:rPr>
        <w:rFonts w:ascii="Wingdings" w:hAnsi="Wingdings" w:hint="default"/>
        <w:sz w:val="20"/>
      </w:rPr>
    </w:lvl>
  </w:abstractNum>
  <w:abstractNum w:abstractNumId="24" w15:restartNumberingAfterBreak="0">
    <w:nsid w:val="67672BFB"/>
    <w:multiLevelType w:val="singleLevel"/>
    <w:tmpl w:val="D5CCA310"/>
    <w:lvl w:ilvl="0">
      <w:start w:val="1"/>
      <w:numFmt w:val="bullet"/>
      <w:pStyle w:val="Optionstext"/>
      <w:lvlText w:val=""/>
      <w:lvlJc w:val="left"/>
      <w:pPr>
        <w:tabs>
          <w:tab w:val="num" w:pos="360"/>
        </w:tabs>
        <w:ind w:left="360" w:hanging="360"/>
      </w:pPr>
      <w:rPr>
        <w:rFonts w:ascii="Wingdings" w:hAnsi="Wingdings" w:hint="default"/>
        <w:sz w:val="20"/>
      </w:rPr>
    </w:lvl>
  </w:abstractNum>
  <w:abstractNum w:abstractNumId="25" w15:restartNumberingAfterBreak="0">
    <w:nsid w:val="6FBB1D78"/>
    <w:multiLevelType w:val="hybridMultilevel"/>
    <w:tmpl w:val="66FC5640"/>
    <w:lvl w:ilvl="0" w:tplc="0E58BE06">
      <w:start w:val="1"/>
      <w:numFmt w:val="bullet"/>
      <w:lvlText w:val=""/>
      <w:lvlJc w:val="left"/>
      <w:pPr>
        <w:tabs>
          <w:tab w:val="num" w:pos="357"/>
        </w:tabs>
        <w:ind w:left="360" w:hanging="360"/>
      </w:pPr>
      <w:rPr>
        <w:rFonts w:ascii="Wingdings" w:hAnsi="Wingdings" w:hint="default"/>
        <w:sz w:val="20"/>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F6D484E"/>
    <w:multiLevelType w:val="hybridMultilevel"/>
    <w:tmpl w:val="EF9266A2"/>
    <w:lvl w:ilvl="0" w:tplc="AB16DA80">
      <w:start w:val="4"/>
      <w:numFmt w:val="bullet"/>
      <w:lvlText w:val="&gt;"/>
      <w:lvlJc w:val="left"/>
      <w:pPr>
        <w:ind w:left="1440" w:hanging="360"/>
      </w:pPr>
      <w:rPr>
        <w:rFonts w:ascii="Tahoma" w:eastAsia="Times New Roman" w:hAnsi="Tahoma" w:cs="Tahoma"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4"/>
  </w:num>
  <w:num w:numId="2">
    <w:abstractNumId w:val="23"/>
  </w:num>
  <w:num w:numId="3">
    <w:abstractNumId w:val="6"/>
  </w:num>
  <w:num w:numId="4">
    <w:abstractNumId w:val="1"/>
    <w:lvlOverride w:ilvl="0">
      <w:lvl w:ilvl="0">
        <w:start w:val="1"/>
        <w:numFmt w:val="bullet"/>
        <w:pStyle w:val="StandardAufzhlung"/>
        <w:lvlText w:val=""/>
        <w:legacy w:legacy="1" w:legacySpace="0" w:legacyIndent="283"/>
        <w:lvlJc w:val="left"/>
        <w:pPr>
          <w:ind w:left="708" w:hanging="283"/>
        </w:pPr>
        <w:rPr>
          <w:rFonts w:ascii="Symbol" w:hAnsi="Symbol" w:hint="default"/>
        </w:rPr>
      </w:lvl>
    </w:lvlOverride>
  </w:num>
  <w:num w:numId="5">
    <w:abstractNumId w:val="0"/>
  </w:num>
  <w:num w:numId="6">
    <w:abstractNumId w:val="16"/>
  </w:num>
  <w:num w:numId="7">
    <w:abstractNumId w:val="17"/>
  </w:num>
  <w:num w:numId="8">
    <w:abstractNumId w:val="15"/>
  </w:num>
  <w:num w:numId="9">
    <w:abstractNumId w:val="25"/>
  </w:num>
  <w:num w:numId="10">
    <w:abstractNumId w:val="3"/>
  </w:num>
  <w:num w:numId="11">
    <w:abstractNumId w:val="10"/>
  </w:num>
  <w:num w:numId="12">
    <w:abstractNumId w:val="8"/>
  </w:num>
  <w:num w:numId="13">
    <w:abstractNumId w:val="7"/>
  </w:num>
  <w:num w:numId="14">
    <w:abstractNumId w:val="14"/>
  </w:num>
  <w:num w:numId="15">
    <w:abstractNumId w:val="2"/>
  </w:num>
  <w:num w:numId="16">
    <w:abstractNumId w:val="18"/>
  </w:num>
  <w:num w:numId="17">
    <w:abstractNumId w:val="5"/>
  </w:num>
  <w:num w:numId="18">
    <w:abstractNumId w:val="21"/>
  </w:num>
  <w:num w:numId="19">
    <w:abstractNumId w:val="12"/>
  </w:num>
  <w:num w:numId="20">
    <w:abstractNumId w:val="19"/>
  </w:num>
  <w:num w:numId="21">
    <w:abstractNumId w:val="22"/>
  </w:num>
  <w:num w:numId="22">
    <w:abstractNumId w:val="26"/>
  </w:num>
  <w:num w:numId="23">
    <w:abstractNumId w:val="4"/>
  </w:num>
  <w:num w:numId="24">
    <w:abstractNumId w:val="9"/>
  </w:num>
  <w:num w:numId="25">
    <w:abstractNumId w:val="20"/>
  </w:num>
  <w:num w:numId="26">
    <w:abstractNumId w:val="11"/>
  </w:num>
  <w:num w:numId="27">
    <w:abstractNumId w:val="13"/>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Hoffmann">
    <w15:presenceInfo w15:providerId="None" w15:userId="Jason Hoff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strokecolor="gray">
      <v:stroke color="gray"/>
      <o:colormru v:ext="edit" colors="#cfff01,#b2b4b6,#14a5e6,#21212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74C"/>
    <w:rsid w:val="00010FF6"/>
    <w:rsid w:val="00014132"/>
    <w:rsid w:val="00017DCC"/>
    <w:rsid w:val="00020ACC"/>
    <w:rsid w:val="000244EC"/>
    <w:rsid w:val="00025496"/>
    <w:rsid w:val="00032327"/>
    <w:rsid w:val="00032FD8"/>
    <w:rsid w:val="00036F81"/>
    <w:rsid w:val="000426F7"/>
    <w:rsid w:val="000502E9"/>
    <w:rsid w:val="00050BFE"/>
    <w:rsid w:val="00060566"/>
    <w:rsid w:val="000670E2"/>
    <w:rsid w:val="0007001C"/>
    <w:rsid w:val="000770E6"/>
    <w:rsid w:val="00083DF8"/>
    <w:rsid w:val="000900B3"/>
    <w:rsid w:val="00097671"/>
    <w:rsid w:val="000A2460"/>
    <w:rsid w:val="000B35E4"/>
    <w:rsid w:val="000C0949"/>
    <w:rsid w:val="000C0B97"/>
    <w:rsid w:val="000C226C"/>
    <w:rsid w:val="000D7F37"/>
    <w:rsid w:val="000E301F"/>
    <w:rsid w:val="000E71F1"/>
    <w:rsid w:val="000F2E6F"/>
    <w:rsid w:val="000F3F66"/>
    <w:rsid w:val="00115B87"/>
    <w:rsid w:val="00117129"/>
    <w:rsid w:val="00122C6C"/>
    <w:rsid w:val="00135935"/>
    <w:rsid w:val="00146610"/>
    <w:rsid w:val="00153135"/>
    <w:rsid w:val="00154B77"/>
    <w:rsid w:val="0016082C"/>
    <w:rsid w:val="00176298"/>
    <w:rsid w:val="00196126"/>
    <w:rsid w:val="001A0CDA"/>
    <w:rsid w:val="001A2445"/>
    <w:rsid w:val="001B2A04"/>
    <w:rsid w:val="001B382F"/>
    <w:rsid w:val="001C29D6"/>
    <w:rsid w:val="001C3644"/>
    <w:rsid w:val="001D1505"/>
    <w:rsid w:val="001D1F90"/>
    <w:rsid w:val="001D40C2"/>
    <w:rsid w:val="001D70D2"/>
    <w:rsid w:val="001E75E0"/>
    <w:rsid w:val="001F199D"/>
    <w:rsid w:val="001F54BA"/>
    <w:rsid w:val="00203F94"/>
    <w:rsid w:val="002061DE"/>
    <w:rsid w:val="002075EB"/>
    <w:rsid w:val="002258C5"/>
    <w:rsid w:val="0023493D"/>
    <w:rsid w:val="0023589C"/>
    <w:rsid w:val="00250A02"/>
    <w:rsid w:val="00254BE1"/>
    <w:rsid w:val="00261591"/>
    <w:rsid w:val="00261CF0"/>
    <w:rsid w:val="002631D6"/>
    <w:rsid w:val="00263FBE"/>
    <w:rsid w:val="002649B9"/>
    <w:rsid w:val="0026648E"/>
    <w:rsid w:val="002704C3"/>
    <w:rsid w:val="002758C6"/>
    <w:rsid w:val="00282872"/>
    <w:rsid w:val="0028358C"/>
    <w:rsid w:val="00286AA8"/>
    <w:rsid w:val="002A1C13"/>
    <w:rsid w:val="002A434C"/>
    <w:rsid w:val="002A4E57"/>
    <w:rsid w:val="002B1BE0"/>
    <w:rsid w:val="002B3E4E"/>
    <w:rsid w:val="002D6A7D"/>
    <w:rsid w:val="002F5D83"/>
    <w:rsid w:val="00305510"/>
    <w:rsid w:val="00315665"/>
    <w:rsid w:val="0031661F"/>
    <w:rsid w:val="00322DF5"/>
    <w:rsid w:val="00327964"/>
    <w:rsid w:val="003445F6"/>
    <w:rsid w:val="00347FE5"/>
    <w:rsid w:val="00350356"/>
    <w:rsid w:val="0035363F"/>
    <w:rsid w:val="0037002A"/>
    <w:rsid w:val="00386F8E"/>
    <w:rsid w:val="00391A7F"/>
    <w:rsid w:val="0039244B"/>
    <w:rsid w:val="003C685F"/>
    <w:rsid w:val="003E4F11"/>
    <w:rsid w:val="003E6649"/>
    <w:rsid w:val="003E735F"/>
    <w:rsid w:val="003F12CF"/>
    <w:rsid w:val="003F1D53"/>
    <w:rsid w:val="003F38C9"/>
    <w:rsid w:val="003F4E60"/>
    <w:rsid w:val="004055DA"/>
    <w:rsid w:val="00406885"/>
    <w:rsid w:val="004272E0"/>
    <w:rsid w:val="00437D89"/>
    <w:rsid w:val="0044083F"/>
    <w:rsid w:val="0044607C"/>
    <w:rsid w:val="0045645C"/>
    <w:rsid w:val="00460442"/>
    <w:rsid w:val="00461342"/>
    <w:rsid w:val="004711E2"/>
    <w:rsid w:val="00471217"/>
    <w:rsid w:val="0047180A"/>
    <w:rsid w:val="004825E3"/>
    <w:rsid w:val="00482CF6"/>
    <w:rsid w:val="004868ED"/>
    <w:rsid w:val="004903D6"/>
    <w:rsid w:val="004B1E05"/>
    <w:rsid w:val="004C1407"/>
    <w:rsid w:val="004C4C2C"/>
    <w:rsid w:val="004C50A6"/>
    <w:rsid w:val="004D1538"/>
    <w:rsid w:val="004D51BE"/>
    <w:rsid w:val="004F0740"/>
    <w:rsid w:val="004F60E4"/>
    <w:rsid w:val="004F6D94"/>
    <w:rsid w:val="00501C54"/>
    <w:rsid w:val="00503714"/>
    <w:rsid w:val="005139B8"/>
    <w:rsid w:val="0052277D"/>
    <w:rsid w:val="00522EF2"/>
    <w:rsid w:val="00540879"/>
    <w:rsid w:val="00545C8B"/>
    <w:rsid w:val="00551212"/>
    <w:rsid w:val="005534A8"/>
    <w:rsid w:val="0055428E"/>
    <w:rsid w:val="005611E9"/>
    <w:rsid w:val="005633B7"/>
    <w:rsid w:val="005732C9"/>
    <w:rsid w:val="00595290"/>
    <w:rsid w:val="00596390"/>
    <w:rsid w:val="005971F6"/>
    <w:rsid w:val="005A0AA4"/>
    <w:rsid w:val="005A2FD8"/>
    <w:rsid w:val="005A59EB"/>
    <w:rsid w:val="005B0B92"/>
    <w:rsid w:val="005B33E0"/>
    <w:rsid w:val="005B565E"/>
    <w:rsid w:val="005E246E"/>
    <w:rsid w:val="005E6EE0"/>
    <w:rsid w:val="005F64DF"/>
    <w:rsid w:val="0060278A"/>
    <w:rsid w:val="00611E31"/>
    <w:rsid w:val="0061336B"/>
    <w:rsid w:val="0061388F"/>
    <w:rsid w:val="0061577E"/>
    <w:rsid w:val="006252A9"/>
    <w:rsid w:val="00631C97"/>
    <w:rsid w:val="006327AA"/>
    <w:rsid w:val="00637350"/>
    <w:rsid w:val="00640F8A"/>
    <w:rsid w:val="00643320"/>
    <w:rsid w:val="0064689D"/>
    <w:rsid w:val="0065039E"/>
    <w:rsid w:val="00660AAF"/>
    <w:rsid w:val="00662BF2"/>
    <w:rsid w:val="00670A93"/>
    <w:rsid w:val="006768C1"/>
    <w:rsid w:val="00684142"/>
    <w:rsid w:val="006A3153"/>
    <w:rsid w:val="006A4400"/>
    <w:rsid w:val="006A62CD"/>
    <w:rsid w:val="006B1E8E"/>
    <w:rsid w:val="006B2BB0"/>
    <w:rsid w:val="006B47D7"/>
    <w:rsid w:val="006C70F0"/>
    <w:rsid w:val="006C7369"/>
    <w:rsid w:val="006C7634"/>
    <w:rsid w:val="006D10A1"/>
    <w:rsid w:val="006D35F3"/>
    <w:rsid w:val="006D6277"/>
    <w:rsid w:val="006E03FF"/>
    <w:rsid w:val="006E2A12"/>
    <w:rsid w:val="006E62CA"/>
    <w:rsid w:val="006E64C9"/>
    <w:rsid w:val="006E742C"/>
    <w:rsid w:val="006F1CD0"/>
    <w:rsid w:val="006F3C5C"/>
    <w:rsid w:val="006F5827"/>
    <w:rsid w:val="006F65A2"/>
    <w:rsid w:val="007008B8"/>
    <w:rsid w:val="0070368E"/>
    <w:rsid w:val="00717887"/>
    <w:rsid w:val="00725C51"/>
    <w:rsid w:val="0076455D"/>
    <w:rsid w:val="00775F3A"/>
    <w:rsid w:val="00775F45"/>
    <w:rsid w:val="00782AB2"/>
    <w:rsid w:val="00785EF7"/>
    <w:rsid w:val="00797464"/>
    <w:rsid w:val="007A0B74"/>
    <w:rsid w:val="007A2476"/>
    <w:rsid w:val="007B2D0D"/>
    <w:rsid w:val="007B5E4B"/>
    <w:rsid w:val="007B6684"/>
    <w:rsid w:val="007B750B"/>
    <w:rsid w:val="007C2AF6"/>
    <w:rsid w:val="007C40F3"/>
    <w:rsid w:val="007C5C83"/>
    <w:rsid w:val="007C61E1"/>
    <w:rsid w:val="007D02CF"/>
    <w:rsid w:val="007D6568"/>
    <w:rsid w:val="007E56CF"/>
    <w:rsid w:val="008021D4"/>
    <w:rsid w:val="00814CF3"/>
    <w:rsid w:val="0083375B"/>
    <w:rsid w:val="0084278B"/>
    <w:rsid w:val="00855462"/>
    <w:rsid w:val="00862D83"/>
    <w:rsid w:val="008B626C"/>
    <w:rsid w:val="008B7FCC"/>
    <w:rsid w:val="008C548F"/>
    <w:rsid w:val="008D62FD"/>
    <w:rsid w:val="008D765E"/>
    <w:rsid w:val="008E4605"/>
    <w:rsid w:val="008E6E9D"/>
    <w:rsid w:val="0090333B"/>
    <w:rsid w:val="00904641"/>
    <w:rsid w:val="00906F77"/>
    <w:rsid w:val="00937570"/>
    <w:rsid w:val="00947CEB"/>
    <w:rsid w:val="00951E1D"/>
    <w:rsid w:val="00964264"/>
    <w:rsid w:val="0096575E"/>
    <w:rsid w:val="00971CCD"/>
    <w:rsid w:val="00972F8C"/>
    <w:rsid w:val="00976569"/>
    <w:rsid w:val="009813DD"/>
    <w:rsid w:val="00985462"/>
    <w:rsid w:val="00986156"/>
    <w:rsid w:val="0098749C"/>
    <w:rsid w:val="00987556"/>
    <w:rsid w:val="00995577"/>
    <w:rsid w:val="00995625"/>
    <w:rsid w:val="00996AC9"/>
    <w:rsid w:val="009976E6"/>
    <w:rsid w:val="009A0AD8"/>
    <w:rsid w:val="009A195C"/>
    <w:rsid w:val="009A7BCA"/>
    <w:rsid w:val="009B3028"/>
    <w:rsid w:val="009C06FC"/>
    <w:rsid w:val="009C746C"/>
    <w:rsid w:val="009D10A7"/>
    <w:rsid w:val="009E0032"/>
    <w:rsid w:val="009E52B5"/>
    <w:rsid w:val="009F7323"/>
    <w:rsid w:val="00A0173F"/>
    <w:rsid w:val="00A02A7A"/>
    <w:rsid w:val="00A100AF"/>
    <w:rsid w:val="00A11879"/>
    <w:rsid w:val="00A11E47"/>
    <w:rsid w:val="00A1244A"/>
    <w:rsid w:val="00A21549"/>
    <w:rsid w:val="00A31289"/>
    <w:rsid w:val="00A3534D"/>
    <w:rsid w:val="00A37BFC"/>
    <w:rsid w:val="00A41821"/>
    <w:rsid w:val="00A43E04"/>
    <w:rsid w:val="00A47BA6"/>
    <w:rsid w:val="00A56067"/>
    <w:rsid w:val="00A57B0E"/>
    <w:rsid w:val="00A57FB1"/>
    <w:rsid w:val="00A615E0"/>
    <w:rsid w:val="00A720CB"/>
    <w:rsid w:val="00A8112F"/>
    <w:rsid w:val="00A94AC3"/>
    <w:rsid w:val="00AA1815"/>
    <w:rsid w:val="00AA5B83"/>
    <w:rsid w:val="00AA5BD8"/>
    <w:rsid w:val="00AA6EB6"/>
    <w:rsid w:val="00AB1891"/>
    <w:rsid w:val="00AB721E"/>
    <w:rsid w:val="00AB7FB8"/>
    <w:rsid w:val="00AC2051"/>
    <w:rsid w:val="00AD757D"/>
    <w:rsid w:val="00AE7DB7"/>
    <w:rsid w:val="00AF1FEF"/>
    <w:rsid w:val="00AF3C6D"/>
    <w:rsid w:val="00AF6C39"/>
    <w:rsid w:val="00B012C2"/>
    <w:rsid w:val="00B10163"/>
    <w:rsid w:val="00B10D60"/>
    <w:rsid w:val="00B13002"/>
    <w:rsid w:val="00B21A40"/>
    <w:rsid w:val="00B22324"/>
    <w:rsid w:val="00B25484"/>
    <w:rsid w:val="00B30AA6"/>
    <w:rsid w:val="00B431E7"/>
    <w:rsid w:val="00B47486"/>
    <w:rsid w:val="00B51F1B"/>
    <w:rsid w:val="00B622E6"/>
    <w:rsid w:val="00B62765"/>
    <w:rsid w:val="00B655E2"/>
    <w:rsid w:val="00B673C4"/>
    <w:rsid w:val="00B73112"/>
    <w:rsid w:val="00B749F6"/>
    <w:rsid w:val="00B9121D"/>
    <w:rsid w:val="00B936EF"/>
    <w:rsid w:val="00BA38DA"/>
    <w:rsid w:val="00BB65A5"/>
    <w:rsid w:val="00BC421E"/>
    <w:rsid w:val="00BD1886"/>
    <w:rsid w:val="00BD3D60"/>
    <w:rsid w:val="00BD69D7"/>
    <w:rsid w:val="00BF3719"/>
    <w:rsid w:val="00BF5E9C"/>
    <w:rsid w:val="00BF78E4"/>
    <w:rsid w:val="00BF7EB6"/>
    <w:rsid w:val="00C051B2"/>
    <w:rsid w:val="00C11CEA"/>
    <w:rsid w:val="00C12732"/>
    <w:rsid w:val="00C14A85"/>
    <w:rsid w:val="00C20FC3"/>
    <w:rsid w:val="00C21BEE"/>
    <w:rsid w:val="00C24824"/>
    <w:rsid w:val="00C26027"/>
    <w:rsid w:val="00C3547A"/>
    <w:rsid w:val="00C50B19"/>
    <w:rsid w:val="00C64E67"/>
    <w:rsid w:val="00C72A8D"/>
    <w:rsid w:val="00C777D7"/>
    <w:rsid w:val="00C85E36"/>
    <w:rsid w:val="00C87DDE"/>
    <w:rsid w:val="00C960A5"/>
    <w:rsid w:val="00CA207F"/>
    <w:rsid w:val="00CA48BD"/>
    <w:rsid w:val="00CA6B38"/>
    <w:rsid w:val="00CB17AC"/>
    <w:rsid w:val="00CC3ECD"/>
    <w:rsid w:val="00CD1CFF"/>
    <w:rsid w:val="00CE4831"/>
    <w:rsid w:val="00CF5804"/>
    <w:rsid w:val="00D15272"/>
    <w:rsid w:val="00D20804"/>
    <w:rsid w:val="00D265E7"/>
    <w:rsid w:val="00D26A98"/>
    <w:rsid w:val="00D27E8B"/>
    <w:rsid w:val="00D27FCE"/>
    <w:rsid w:val="00D31EF4"/>
    <w:rsid w:val="00D32866"/>
    <w:rsid w:val="00D34259"/>
    <w:rsid w:val="00D34F57"/>
    <w:rsid w:val="00D4074C"/>
    <w:rsid w:val="00D42C76"/>
    <w:rsid w:val="00D45333"/>
    <w:rsid w:val="00D56530"/>
    <w:rsid w:val="00D72FC5"/>
    <w:rsid w:val="00D74A6E"/>
    <w:rsid w:val="00D82EF5"/>
    <w:rsid w:val="00D902E4"/>
    <w:rsid w:val="00D904DF"/>
    <w:rsid w:val="00D9417D"/>
    <w:rsid w:val="00D96CFC"/>
    <w:rsid w:val="00DB14CD"/>
    <w:rsid w:val="00DC12D8"/>
    <w:rsid w:val="00DD3DEB"/>
    <w:rsid w:val="00DD5E55"/>
    <w:rsid w:val="00DD79FF"/>
    <w:rsid w:val="00DE1D80"/>
    <w:rsid w:val="00DF6737"/>
    <w:rsid w:val="00E035E4"/>
    <w:rsid w:val="00E11625"/>
    <w:rsid w:val="00E11B66"/>
    <w:rsid w:val="00E1432D"/>
    <w:rsid w:val="00E144C8"/>
    <w:rsid w:val="00E2307F"/>
    <w:rsid w:val="00E42914"/>
    <w:rsid w:val="00E47536"/>
    <w:rsid w:val="00E47ED3"/>
    <w:rsid w:val="00E609E4"/>
    <w:rsid w:val="00E739E6"/>
    <w:rsid w:val="00E802BD"/>
    <w:rsid w:val="00E81242"/>
    <w:rsid w:val="00E9184D"/>
    <w:rsid w:val="00E96DBD"/>
    <w:rsid w:val="00E979DA"/>
    <w:rsid w:val="00EA1A14"/>
    <w:rsid w:val="00EA751A"/>
    <w:rsid w:val="00EB0B00"/>
    <w:rsid w:val="00EC52E6"/>
    <w:rsid w:val="00ED5CBC"/>
    <w:rsid w:val="00EE6A59"/>
    <w:rsid w:val="00EE7023"/>
    <w:rsid w:val="00EF5B69"/>
    <w:rsid w:val="00EF6D38"/>
    <w:rsid w:val="00F251AB"/>
    <w:rsid w:val="00F27425"/>
    <w:rsid w:val="00F30C29"/>
    <w:rsid w:val="00F33D96"/>
    <w:rsid w:val="00F41CF9"/>
    <w:rsid w:val="00F4322A"/>
    <w:rsid w:val="00F47AE3"/>
    <w:rsid w:val="00F5375E"/>
    <w:rsid w:val="00F60FC9"/>
    <w:rsid w:val="00F723C4"/>
    <w:rsid w:val="00F807FF"/>
    <w:rsid w:val="00F81829"/>
    <w:rsid w:val="00F87DA6"/>
    <w:rsid w:val="00F91F4B"/>
    <w:rsid w:val="00FA3974"/>
    <w:rsid w:val="00FA508B"/>
    <w:rsid w:val="00FB0CBF"/>
    <w:rsid w:val="00FC3446"/>
    <w:rsid w:val="00FD2108"/>
    <w:rsid w:val="00FD7AD1"/>
    <w:rsid w:val="00FF5B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gray">
      <v:stroke color="gray"/>
      <o:colormru v:ext="edit" colors="#cfff01,#b2b4b6,#14a5e6,#212121"/>
    </o:shapedefaults>
    <o:shapelayout v:ext="edit">
      <o:idmap v:ext="edit" data="1"/>
    </o:shapelayout>
  </w:shapeDefaults>
  <w:decimalSymbol w:val=","/>
  <w:listSeparator w:val=";"/>
  <w14:docId w14:val="5DAC6F35"/>
  <w15:chartTrackingRefBased/>
  <w15:docId w15:val="{05633615-B00B-40A6-9E95-758AE8170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AC2051"/>
    <w:rPr>
      <w:rFonts w:ascii="ThesisSans-Normal" w:hAnsi="ThesisSans-Normal"/>
      <w:sz w:val="24"/>
    </w:rPr>
  </w:style>
  <w:style w:type="paragraph" w:styleId="berschrift1">
    <w:name w:val="heading 1"/>
    <w:basedOn w:val="Standard"/>
    <w:next w:val="Standard"/>
    <w:qFormat/>
    <w:pPr>
      <w:keepNext/>
      <w:outlineLvl w:val="0"/>
    </w:pPr>
    <w:rPr>
      <w:rFonts w:ascii="Arial" w:hAnsi="Arial"/>
      <w:sz w:val="22"/>
      <w:u w:val="double"/>
    </w:rPr>
  </w:style>
  <w:style w:type="paragraph" w:styleId="berschrift2">
    <w:name w:val="heading 2"/>
    <w:basedOn w:val="Standard"/>
    <w:next w:val="Standard"/>
    <w:link w:val="berschrift2Zchn"/>
    <w:qFormat/>
    <w:pPr>
      <w:keepNext/>
      <w:outlineLvl w:val="1"/>
    </w:pPr>
    <w:rPr>
      <w:rFonts w:ascii="Arial" w:hAnsi="Arial"/>
      <w:b/>
      <w:sz w:val="22"/>
    </w:rPr>
  </w:style>
  <w:style w:type="paragraph" w:styleId="berschrift3">
    <w:name w:val="heading 3"/>
    <w:basedOn w:val="Standard"/>
    <w:next w:val="Standard"/>
    <w:qFormat/>
    <w:pPr>
      <w:keepNext/>
      <w:tabs>
        <w:tab w:val="left" w:pos="426"/>
      </w:tabs>
      <w:ind w:right="-353"/>
      <w:outlineLvl w:val="2"/>
    </w:pPr>
    <w:rPr>
      <w:rFonts w:ascii="Arial Narrow" w:hAnsi="Arial Narrow"/>
      <w:b/>
    </w:rPr>
  </w:style>
  <w:style w:type="paragraph" w:styleId="berschrift4">
    <w:name w:val="heading 4"/>
    <w:basedOn w:val="Standard"/>
    <w:next w:val="Standard"/>
    <w:qFormat/>
    <w:pPr>
      <w:keepNext/>
      <w:outlineLvl w:val="3"/>
    </w:pPr>
    <w:rPr>
      <w:rFonts w:ascii="Arial" w:hAnsi="Arial"/>
      <w:color w:val="FFFFFF"/>
    </w:rPr>
  </w:style>
  <w:style w:type="paragraph" w:styleId="berschrift5">
    <w:name w:val="heading 5"/>
    <w:basedOn w:val="Standard"/>
    <w:next w:val="Standard"/>
    <w:qFormat/>
    <w:pPr>
      <w:keepNext/>
      <w:jc w:val="right"/>
      <w:outlineLvl w:val="4"/>
    </w:pPr>
    <w:rPr>
      <w:rFonts w:ascii="Arial" w:hAnsi="Arial"/>
      <w:b/>
      <w:sz w:val="36"/>
    </w:rPr>
  </w:style>
  <w:style w:type="paragraph" w:styleId="berschrift6">
    <w:name w:val="heading 6"/>
    <w:basedOn w:val="Standard"/>
    <w:next w:val="Standard"/>
    <w:qFormat/>
    <w:pPr>
      <w:keepNext/>
      <w:jc w:val="center"/>
      <w:outlineLvl w:val="5"/>
    </w:pPr>
    <w:rPr>
      <w:b/>
      <w:sz w:val="22"/>
    </w:rPr>
  </w:style>
  <w:style w:type="paragraph" w:styleId="berschrift7">
    <w:name w:val="heading 7"/>
    <w:basedOn w:val="Standard"/>
    <w:next w:val="Standard"/>
    <w:qFormat/>
    <w:pPr>
      <w:keepNext/>
      <w:outlineLvl w:val="6"/>
    </w:pPr>
    <w:rPr>
      <w:b/>
    </w:rPr>
  </w:style>
  <w:style w:type="paragraph" w:styleId="berschrift8">
    <w:name w:val="heading 8"/>
    <w:basedOn w:val="Standard"/>
    <w:next w:val="Standard"/>
    <w:qFormat/>
    <w:pPr>
      <w:keepNext/>
      <w:outlineLvl w:val="7"/>
    </w:pPr>
    <w:rPr>
      <w:b/>
      <w:sz w:val="18"/>
    </w:rPr>
  </w:style>
  <w:style w:type="paragraph" w:styleId="berschrift9">
    <w:name w:val="heading 9"/>
    <w:basedOn w:val="Standard"/>
    <w:next w:val="Standard"/>
    <w:qFormat/>
    <w:pPr>
      <w:keepNext/>
      <w:jc w:val="center"/>
      <w:outlineLvl w:val="8"/>
    </w:pPr>
    <w:rPr>
      <w:b/>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rPr>
      <w:rFonts w:ascii="Arial" w:hAnsi="Arial"/>
      <w:sz w:val="22"/>
    </w:rPr>
  </w:style>
  <w:style w:type="paragraph" w:styleId="Fuzeile">
    <w:name w:val="footer"/>
    <w:basedOn w:val="Standard"/>
    <w:pPr>
      <w:tabs>
        <w:tab w:val="center" w:pos="4536"/>
        <w:tab w:val="right" w:pos="9072"/>
      </w:tabs>
    </w:pPr>
    <w:rPr>
      <w:rFonts w:ascii="Arial" w:hAnsi="Arial"/>
      <w:sz w:val="22"/>
    </w:rPr>
  </w:style>
  <w:style w:type="paragraph" w:styleId="Textkrper-Zeileneinzug">
    <w:name w:val="Body Text Indent"/>
    <w:basedOn w:val="Standard"/>
    <w:pPr>
      <w:ind w:left="851" w:hanging="425"/>
    </w:pPr>
    <w:rPr>
      <w:rFonts w:ascii="Arial" w:hAnsi="Arial"/>
      <w:sz w:val="22"/>
    </w:rPr>
  </w:style>
  <w:style w:type="paragraph" w:styleId="Beschriftung">
    <w:name w:val="caption"/>
    <w:basedOn w:val="Standard"/>
    <w:next w:val="Standard"/>
    <w:qFormat/>
    <w:pPr>
      <w:spacing w:before="120" w:after="120"/>
    </w:pPr>
    <w:rPr>
      <w:b/>
    </w:rPr>
  </w:style>
  <w:style w:type="paragraph" w:styleId="Dokumentstruktur">
    <w:name w:val="Document Map"/>
    <w:basedOn w:val="Standard"/>
    <w:semiHidden/>
    <w:pPr>
      <w:shd w:val="clear" w:color="auto" w:fill="000080"/>
    </w:pPr>
    <w:rPr>
      <w:rFonts w:ascii="Tahoma" w:hAnsi="Tahoma"/>
    </w:rPr>
  </w:style>
  <w:style w:type="paragraph" w:styleId="Textkrper-Einzug2">
    <w:name w:val="Body Text Indent 2"/>
    <w:basedOn w:val="Standard"/>
    <w:pPr>
      <w:spacing w:after="80"/>
      <w:ind w:left="357"/>
    </w:pPr>
    <w:rPr>
      <w:rFonts w:ascii="Arial" w:hAnsi="Arial"/>
    </w:rPr>
  </w:style>
  <w:style w:type="paragraph" w:styleId="Textkrper">
    <w:name w:val="Body Text"/>
    <w:basedOn w:val="Standard"/>
    <w:rPr>
      <w:rFonts w:ascii="Arial Narrow" w:hAnsi="Arial Narrow"/>
      <w:b/>
      <w:sz w:val="28"/>
    </w:rPr>
  </w:style>
  <w:style w:type="paragraph" w:styleId="Textkrper2">
    <w:name w:val="Body Text 2"/>
    <w:basedOn w:val="Standard"/>
  </w:style>
  <w:style w:type="paragraph" w:customStyle="1" w:styleId="Datenblattberschrift2">
    <w:name w:val="Datenblatt_Überschrift2"/>
    <w:basedOn w:val="Standard"/>
    <w:rsid w:val="009C06FC"/>
    <w:pPr>
      <w:jc w:val="right"/>
    </w:pPr>
    <w:rPr>
      <w:rFonts w:ascii="Syntax" w:hAnsi="Syntax"/>
      <w:sz w:val="36"/>
      <w:szCs w:val="36"/>
    </w:rPr>
  </w:style>
  <w:style w:type="paragraph" w:customStyle="1" w:styleId="Datenblattberschrift1">
    <w:name w:val="Datenblatt_Überschrift1"/>
    <w:basedOn w:val="Datenblattberschrift2"/>
    <w:rsid w:val="009C06FC"/>
    <w:rPr>
      <w:b/>
      <w:sz w:val="20"/>
    </w:rPr>
  </w:style>
  <w:style w:type="table" w:customStyle="1" w:styleId="Tabellengitternetz">
    <w:name w:val="Tabellengitternetz"/>
    <w:basedOn w:val="NormaleTabelle"/>
    <w:rsid w:val="003536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tionsbeschreibung">
    <w:name w:val="Optionsbeschreibung"/>
    <w:basedOn w:val="Textkrper-Zeileneinzug"/>
    <w:autoRedefine/>
    <w:pPr>
      <w:shd w:val="clear" w:color="auto" w:fill="FFFFFF"/>
      <w:tabs>
        <w:tab w:val="num" w:pos="360"/>
        <w:tab w:val="left" w:pos="10206"/>
      </w:tabs>
      <w:spacing w:after="40"/>
      <w:ind w:left="360" w:right="3686" w:hanging="360"/>
      <w:outlineLvl w:val="0"/>
    </w:pPr>
    <w:rPr>
      <w:color w:val="000000"/>
      <w:sz w:val="20"/>
      <w14:shadow w14:blurRad="50800" w14:dist="38100" w14:dir="2700000" w14:sx="100000" w14:sy="100000" w14:kx="0" w14:ky="0" w14:algn="tl">
        <w14:srgbClr w14:val="000000">
          <w14:alpha w14:val="60000"/>
        </w14:srgbClr>
      </w14:shadow>
    </w:rPr>
  </w:style>
  <w:style w:type="paragraph" w:customStyle="1" w:styleId="OpionsbeschreibungTabelle">
    <w:name w:val="Opionsbeschreibung Tabelle"/>
    <w:basedOn w:val="Optionsbeschreibung"/>
    <w:autoRedefine/>
    <w:pPr>
      <w:numPr>
        <w:numId w:val="2"/>
      </w:numPr>
      <w:spacing w:after="20"/>
      <w:ind w:right="0"/>
    </w:pPr>
    <w:rPr>
      <w:sz w:val="18"/>
      <w14:shadow w14:blurRad="0" w14:dist="0" w14:dir="0" w14:sx="0" w14:sy="0" w14:kx="0" w14:ky="0" w14:algn="none">
        <w14:srgbClr w14:val="000000"/>
      </w14:shadow>
    </w:rPr>
  </w:style>
  <w:style w:type="character" w:styleId="Seitenzahl">
    <w:name w:val="page number"/>
    <w:basedOn w:val="Absatz-Standardschriftart"/>
  </w:style>
  <w:style w:type="paragraph" w:customStyle="1" w:styleId="Optionstext">
    <w:name w:val="Optionstext"/>
    <w:basedOn w:val="Optionsbeschreibung"/>
    <w:pPr>
      <w:numPr>
        <w:numId w:val="1"/>
      </w:numPr>
      <w:ind w:left="357" w:right="0" w:hanging="357"/>
    </w:pPr>
    <w:rPr>
      <w:rFonts w:ascii="Syntax" w:hAnsi="Syntax"/>
      <w:sz w:val="17"/>
      <w14:shadow w14:blurRad="0" w14:dist="0" w14:dir="0" w14:sx="0" w14:sy="0" w14:kx="0" w14:ky="0" w14:algn="none">
        <w14:srgbClr w14:val="000000"/>
      </w14:shadow>
    </w:rPr>
  </w:style>
  <w:style w:type="paragraph" w:customStyle="1" w:styleId="Option">
    <w:name w:val="Option"/>
    <w:autoRedefine/>
    <w:pPr>
      <w:framePr w:hSpace="142" w:vSpace="142" w:wrap="around" w:vAnchor="text" w:hAnchor="text" w:y="1"/>
    </w:pPr>
    <w:rPr>
      <w:noProof/>
    </w:rPr>
  </w:style>
  <w:style w:type="paragraph" w:customStyle="1" w:styleId="BasisSprache">
    <w:name w:val="Basis Sprache"/>
    <w:link w:val="BasisSpracheZchn"/>
    <w:rsid w:val="0035363F"/>
    <w:rPr>
      <w:rFonts w:ascii="Arial" w:hAnsi="Arial"/>
      <w:sz w:val="22"/>
    </w:rPr>
  </w:style>
  <w:style w:type="character" w:customStyle="1" w:styleId="BasisSpracheZchn">
    <w:name w:val="Basis Sprache Zchn"/>
    <w:link w:val="BasisSprache"/>
    <w:rsid w:val="0035363F"/>
    <w:rPr>
      <w:rFonts w:ascii="Arial" w:hAnsi="Arial"/>
      <w:sz w:val="22"/>
      <w:lang w:val="de-DE" w:eastAsia="de-DE" w:bidi="ar-SA"/>
    </w:rPr>
  </w:style>
  <w:style w:type="paragraph" w:customStyle="1" w:styleId="DatenblattEinleitung">
    <w:name w:val="Datenblatt_Einleitung"/>
    <w:basedOn w:val="Standard"/>
    <w:rsid w:val="00BF7EB6"/>
    <w:pPr>
      <w:spacing w:line="600" w:lineRule="auto"/>
      <w:ind w:right="3544"/>
      <w:jc w:val="right"/>
    </w:pPr>
    <w:rPr>
      <w:rFonts w:ascii="Syntax" w:hAnsi="Syntax"/>
      <w:b/>
      <w:sz w:val="17"/>
    </w:rPr>
  </w:style>
  <w:style w:type="paragraph" w:customStyle="1" w:styleId="DatenblattStandardohneLeerzeile">
    <w:name w:val="Datenblatt_Standard ohne Leerzeile"/>
    <w:basedOn w:val="Standard"/>
    <w:rsid w:val="005A59EB"/>
    <w:pPr>
      <w:jc w:val="both"/>
    </w:pPr>
    <w:rPr>
      <w:rFonts w:ascii="Syntax" w:hAnsi="Syntax"/>
      <w:sz w:val="17"/>
      <w:szCs w:val="17"/>
    </w:rPr>
  </w:style>
  <w:style w:type="paragraph" w:styleId="Anrede">
    <w:name w:val="Salutation"/>
    <w:basedOn w:val="Standard"/>
    <w:next w:val="Standard"/>
    <w:rsid w:val="002061DE"/>
  </w:style>
  <w:style w:type="paragraph" w:styleId="Sprechblasentext">
    <w:name w:val="Balloon Text"/>
    <w:basedOn w:val="Standard"/>
    <w:semiHidden/>
    <w:rsid w:val="00DD3DEB"/>
    <w:rPr>
      <w:rFonts w:ascii="Tahoma" w:hAnsi="Tahoma" w:cs="Tahoma"/>
      <w:sz w:val="16"/>
      <w:szCs w:val="16"/>
    </w:rPr>
  </w:style>
  <w:style w:type="paragraph" w:customStyle="1" w:styleId="Standardeinzeilig">
    <w:name w:val="Standard einzeilig"/>
    <w:basedOn w:val="Standard"/>
    <w:rsid w:val="005732C9"/>
    <w:rPr>
      <w:rFonts w:ascii="Arial" w:hAnsi="Arial"/>
      <w:sz w:val="22"/>
    </w:rPr>
  </w:style>
  <w:style w:type="paragraph" w:customStyle="1" w:styleId="StandardText">
    <w:name w:val="Standard Text"/>
    <w:basedOn w:val="Standard"/>
    <w:rsid w:val="005732C9"/>
    <w:pPr>
      <w:spacing w:before="120"/>
      <w:ind w:left="425"/>
    </w:pPr>
    <w:rPr>
      <w:rFonts w:ascii="Arial" w:hAnsi="Arial"/>
      <w:sz w:val="22"/>
    </w:rPr>
  </w:style>
  <w:style w:type="paragraph" w:customStyle="1" w:styleId="StandardAufzhlung">
    <w:name w:val="Standard Aufzählung"/>
    <w:basedOn w:val="Standard"/>
    <w:rsid w:val="005732C9"/>
    <w:pPr>
      <w:numPr>
        <w:numId w:val="4"/>
      </w:numPr>
      <w:spacing w:before="120" w:after="60"/>
      <w:ind w:left="850" w:hanging="425"/>
    </w:pPr>
    <w:rPr>
      <w:rFonts w:ascii="Arial" w:hAnsi="Arial"/>
      <w:sz w:val="22"/>
    </w:rPr>
  </w:style>
  <w:style w:type="paragraph" w:customStyle="1" w:styleId="StandardHinweis">
    <w:name w:val="Standard Hinweis"/>
    <w:basedOn w:val="StandardAufzhlung"/>
    <w:rsid w:val="005732C9"/>
    <w:pPr>
      <w:tabs>
        <w:tab w:val="num" w:pos="360"/>
      </w:tabs>
      <w:ind w:left="1418" w:hanging="992"/>
    </w:pPr>
  </w:style>
  <w:style w:type="paragraph" w:customStyle="1" w:styleId="DatenblattStandard">
    <w:name w:val="Datenblatt_Standard"/>
    <w:basedOn w:val="DatenblattStandardohneLeerzeile"/>
    <w:rsid w:val="001D40C2"/>
    <w:pPr>
      <w:spacing w:after="240"/>
    </w:pPr>
  </w:style>
  <w:style w:type="paragraph" w:customStyle="1" w:styleId="DatenblattStandardfett">
    <w:name w:val="Datenblatt_Standard fett"/>
    <w:basedOn w:val="DatenblattStandard"/>
    <w:rsid w:val="001D40C2"/>
    <w:rPr>
      <w:b/>
    </w:rPr>
  </w:style>
  <w:style w:type="paragraph" w:customStyle="1" w:styleId="DatenblattAufzhlungnum">
    <w:name w:val="Datenblatt_Aufzählung (num.)"/>
    <w:basedOn w:val="Aufzhlungszeichen"/>
    <w:rsid w:val="000244EC"/>
    <w:pPr>
      <w:numPr>
        <w:numId w:val="5"/>
      </w:numPr>
      <w:spacing w:after="240"/>
    </w:pPr>
    <w:rPr>
      <w:rFonts w:ascii="Syntax" w:hAnsi="Syntax"/>
      <w:sz w:val="17"/>
    </w:rPr>
  </w:style>
  <w:style w:type="paragraph" w:customStyle="1" w:styleId="DatenblattAufzhlungnumohneLeerzeile">
    <w:name w:val="Datenblatt_Aufzählung (num.) ohne Leerzeile"/>
    <w:basedOn w:val="DatenblattAufzhlungnum"/>
    <w:rsid w:val="000244EC"/>
    <w:pPr>
      <w:spacing w:after="0"/>
    </w:pPr>
  </w:style>
  <w:style w:type="paragraph" w:styleId="Aufzhlungszeichen">
    <w:name w:val="List Bullet"/>
    <w:basedOn w:val="Standard"/>
    <w:rsid w:val="000244EC"/>
  </w:style>
  <w:style w:type="paragraph" w:customStyle="1" w:styleId="DatenblattAufzhlungStandard">
    <w:name w:val="Datenblatt_Aufzählung Standard"/>
    <w:basedOn w:val="Aufzhlungszeichen"/>
    <w:rsid w:val="00282872"/>
    <w:pPr>
      <w:numPr>
        <w:numId w:val="6"/>
      </w:numPr>
      <w:spacing w:after="240"/>
    </w:pPr>
    <w:rPr>
      <w:rFonts w:ascii="Syntax" w:hAnsi="Syntax"/>
      <w:sz w:val="17"/>
    </w:rPr>
  </w:style>
  <w:style w:type="paragraph" w:customStyle="1" w:styleId="DatenblattAufzhlungStandardohneLeerzeile">
    <w:name w:val="Datenblatt_Aufzählung Standard ohne Leerzeile"/>
    <w:basedOn w:val="DatenblattAufzhlungStandard"/>
    <w:rsid w:val="0060278A"/>
    <w:pPr>
      <w:spacing w:after="0"/>
      <w:ind w:left="357" w:hanging="357"/>
    </w:pPr>
  </w:style>
  <w:style w:type="paragraph" w:customStyle="1" w:styleId="Bildunterschrift">
    <w:name w:val="Bildunterschrift"/>
    <w:basedOn w:val="DatenblattStandardfett"/>
    <w:rsid w:val="000C226C"/>
    <w:pPr>
      <w:tabs>
        <w:tab w:val="left" w:pos="9015"/>
      </w:tabs>
      <w:ind w:right="3543"/>
      <w:jc w:val="left"/>
    </w:pPr>
    <w:rPr>
      <w:rFonts w:ascii="Syntax,Bold" w:hAnsi="Syntax,Bold" w:cs="Syntax,Bold"/>
      <w:bCs/>
      <w:sz w:val="13"/>
      <w:szCs w:val="13"/>
    </w:rPr>
  </w:style>
  <w:style w:type="character" w:styleId="Hyperlink">
    <w:name w:val="Hyperlink"/>
    <w:rsid w:val="00F251AB"/>
    <w:rPr>
      <w:color w:val="0000FF"/>
      <w:u w:val="single"/>
    </w:rPr>
  </w:style>
  <w:style w:type="paragraph" w:customStyle="1" w:styleId="Default">
    <w:name w:val="Default"/>
    <w:rsid w:val="0084278B"/>
    <w:pPr>
      <w:autoSpaceDE w:val="0"/>
      <w:autoSpaceDN w:val="0"/>
      <w:adjustRightInd w:val="0"/>
    </w:pPr>
    <w:rPr>
      <w:rFonts w:ascii="Verdana" w:hAnsi="Verdana" w:cs="Verdana"/>
      <w:color w:val="000000"/>
      <w:sz w:val="24"/>
      <w:szCs w:val="24"/>
    </w:rPr>
  </w:style>
  <w:style w:type="paragraph" w:styleId="Listenabsatz">
    <w:name w:val="List Paragraph"/>
    <w:basedOn w:val="Standard"/>
    <w:uiPriority w:val="34"/>
    <w:qFormat/>
    <w:rsid w:val="00AC2051"/>
    <w:pPr>
      <w:ind w:left="720"/>
      <w:contextualSpacing/>
    </w:pPr>
  </w:style>
  <w:style w:type="character" w:styleId="Fett">
    <w:name w:val="Strong"/>
    <w:basedOn w:val="Absatz-Standardschriftart"/>
    <w:uiPriority w:val="22"/>
    <w:qFormat/>
    <w:rsid w:val="000A2460"/>
    <w:rPr>
      <w:b/>
      <w:bCs/>
    </w:rPr>
  </w:style>
  <w:style w:type="paragraph" w:styleId="StandardWeb">
    <w:name w:val="Normal (Web)"/>
    <w:basedOn w:val="Standard"/>
    <w:uiPriority w:val="99"/>
    <w:unhideWhenUsed/>
    <w:rsid w:val="000A2460"/>
    <w:pPr>
      <w:spacing w:before="100" w:beforeAutospacing="1" w:after="100" w:afterAutospacing="1"/>
    </w:pPr>
    <w:rPr>
      <w:rFonts w:ascii="Times New Roman" w:hAnsi="Times New Roman"/>
      <w:szCs w:val="24"/>
    </w:rPr>
  </w:style>
  <w:style w:type="character" w:customStyle="1" w:styleId="berschrift2Zchn">
    <w:name w:val="Überschrift 2 Zchn"/>
    <w:basedOn w:val="Absatz-Standardschriftart"/>
    <w:link w:val="berschrift2"/>
    <w:rsid w:val="00A0173F"/>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228377">
      <w:bodyDiv w:val="1"/>
      <w:marLeft w:val="0"/>
      <w:marRight w:val="0"/>
      <w:marTop w:val="0"/>
      <w:marBottom w:val="0"/>
      <w:divBdr>
        <w:top w:val="none" w:sz="0" w:space="0" w:color="auto"/>
        <w:left w:val="none" w:sz="0" w:space="0" w:color="auto"/>
        <w:bottom w:val="none" w:sz="0" w:space="0" w:color="auto"/>
        <w:right w:val="none" w:sz="0" w:space="0" w:color="auto"/>
      </w:divBdr>
      <w:divsChild>
        <w:div w:id="429857822">
          <w:marLeft w:val="0"/>
          <w:marRight w:val="0"/>
          <w:marTop w:val="600"/>
          <w:marBottom w:val="600"/>
          <w:divBdr>
            <w:top w:val="none" w:sz="0" w:space="0" w:color="auto"/>
            <w:left w:val="none" w:sz="0" w:space="0" w:color="auto"/>
            <w:bottom w:val="none" w:sz="0" w:space="0" w:color="auto"/>
            <w:right w:val="none" w:sz="0" w:space="0" w:color="auto"/>
          </w:divBdr>
          <w:divsChild>
            <w:div w:id="1586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Zoller\Office-Organisation\Vorlagen\WORD\vorlage_farbig_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B35FE-19FF-4AA5-97BC-DB52E28A6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vorlage_farbig_de.dot</Template>
  <TotalTime>0</TotalTime>
  <Pages>2</Pages>
  <Words>397</Words>
  <Characters>2503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DWC_Datenschutz</vt:lpstr>
    </vt:vector>
  </TitlesOfParts>
  <Company>DarkWolfCraft.net</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DWC_Datenschutz</dc:title>
  <dc:subject/>
  <dc:creator>Jason Hoffmann</dc:creator>
  <cp:keywords/>
  <cp:lastModifiedBy>Jason Hoffmann</cp:lastModifiedBy>
  <cp:revision>44</cp:revision>
  <cp:lastPrinted>2013-10-22T15:45:00Z</cp:lastPrinted>
  <dcterms:created xsi:type="dcterms:W3CDTF">2019-11-25T16:41:00Z</dcterms:created>
  <dcterms:modified xsi:type="dcterms:W3CDTF">2020-04-28T08:31:00Z</dcterms:modified>
</cp:coreProperties>
</file>